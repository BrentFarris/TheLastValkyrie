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1E5A" w14:textId="77777777" w:rsidR="003B68E6" w:rsidRPr="003B68E6" w:rsidRDefault="003B68E6" w:rsidP="009D1921">
      <w:pPr>
        <w:suppressLineNumbers/>
        <w:spacing w:after="225" w:line="240" w:lineRule="auto"/>
        <w:outlineLvl w:val="0"/>
        <w:rPr>
          <w:rFonts w:ascii="Segoe UI" w:eastAsia="Times New Roman" w:hAnsi="Segoe UI" w:cs="Segoe UI"/>
          <w:spacing w:val="-15"/>
          <w:kern w:val="36"/>
          <w:sz w:val="63"/>
          <w:szCs w:val="63"/>
        </w:rPr>
      </w:pPr>
      <w:bookmarkStart w:id="0" w:name="_Toc105930814"/>
      <w:r w:rsidRPr="003B68E6">
        <w:rPr>
          <w:rFonts w:ascii="Segoe UI" w:eastAsia="Times New Roman" w:hAnsi="Segoe UI" w:cs="Segoe UI"/>
          <w:spacing w:val="-15"/>
          <w:kern w:val="36"/>
          <w:sz w:val="63"/>
          <w:szCs w:val="63"/>
        </w:rPr>
        <w:t>BIOS Programming in VirtualBox Part 2</w:t>
      </w:r>
      <w:bookmarkEnd w:id="0"/>
    </w:p>
    <w:p w14:paraId="617A6E2C" w14:textId="306E17A8" w:rsidR="0059036A"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So</w:t>
      </w:r>
      <w:r w:rsidRPr="00EA12DE">
        <w:rPr>
          <w:rFonts w:ascii="Segoe UI" w:eastAsia="Times New Roman" w:hAnsi="Segoe UI" w:cs="Segoe UI"/>
          <w:color w:val="111111"/>
          <w:sz w:val="24"/>
          <w:szCs w:val="24"/>
        </w:rPr>
        <w:t>,</w:t>
      </w:r>
      <w:r w:rsidRPr="003B68E6">
        <w:rPr>
          <w:rFonts w:ascii="Segoe UI" w:eastAsia="Times New Roman" w:hAnsi="Segoe UI" w:cs="Segoe UI"/>
          <w:color w:val="111111"/>
          <w:sz w:val="24"/>
          <w:szCs w:val="24"/>
        </w:rPr>
        <w:t xml:space="preserve"> in the </w:t>
      </w:r>
      <w:hyperlink r:id="rId6" w:history="1">
        <w:r w:rsidRPr="003B68E6">
          <w:rPr>
            <w:rFonts w:ascii="Segoe UI" w:eastAsia="Times New Roman" w:hAnsi="Segoe UI" w:cs="Segoe UI"/>
            <w:color w:val="2A7AE2"/>
            <w:sz w:val="24"/>
            <w:szCs w:val="24"/>
            <w:u w:val="single"/>
          </w:rPr>
          <w:t>last document about BIOS programming</w:t>
        </w:r>
      </w:hyperlink>
      <w:r w:rsidRPr="003B68E6">
        <w:rPr>
          <w:rFonts w:ascii="Segoe UI" w:eastAsia="Times New Roman" w:hAnsi="Segoe UI" w:cs="Segoe UI"/>
          <w:color w:val="111111"/>
          <w:sz w:val="24"/>
          <w:szCs w:val="24"/>
        </w:rPr>
        <w:t xml:space="preserve"> we looked at how to get setup to writing a boot loader that will run from a floppy drive on VirtualBox using BIOS. In this document </w:t>
      </w:r>
      <w:del w:id="1" w:author="Brent Farris" w:date="2022-06-12T13:49:00Z">
        <w:r w:rsidRPr="003B68E6" w:rsidDel="00F5563F">
          <w:rPr>
            <w:rFonts w:ascii="Segoe UI" w:eastAsia="Times New Roman" w:hAnsi="Segoe UI" w:cs="Segoe UI"/>
            <w:color w:val="111111"/>
            <w:sz w:val="24"/>
            <w:szCs w:val="24"/>
          </w:rPr>
          <w:delText>we’ll</w:delText>
        </w:r>
      </w:del>
      <w:ins w:id="2" w:author="Brent Farris" w:date="2022-06-12T13:49:00Z">
        <w:r w:rsidR="00F5563F" w:rsidRPr="003B68E6">
          <w:rPr>
            <w:rFonts w:ascii="Segoe UI" w:eastAsia="Times New Roman" w:hAnsi="Segoe UI" w:cs="Segoe UI"/>
            <w:color w:val="111111"/>
            <w:sz w:val="24"/>
            <w:szCs w:val="24"/>
          </w:rPr>
          <w:t>we will</w:t>
        </w:r>
      </w:ins>
      <w:r w:rsidRPr="003B68E6">
        <w:rPr>
          <w:rFonts w:ascii="Segoe UI" w:eastAsia="Times New Roman" w:hAnsi="Segoe UI" w:cs="Segoe UI"/>
          <w:color w:val="111111"/>
          <w:sz w:val="24"/>
          <w:szCs w:val="24"/>
        </w:rPr>
        <w:t xml:space="preserve"> </w:t>
      </w:r>
      <w:del w:id="3" w:author="Brent Farris" w:date="2022-06-12T13:49:00Z">
        <w:r w:rsidRPr="003B68E6" w:rsidDel="00F5563F">
          <w:rPr>
            <w:rFonts w:ascii="Segoe UI" w:eastAsia="Times New Roman" w:hAnsi="Segoe UI" w:cs="Segoe UI"/>
            <w:color w:val="111111"/>
            <w:sz w:val="24"/>
            <w:szCs w:val="24"/>
          </w:rPr>
          <w:delText>take a look</w:delText>
        </w:r>
      </w:del>
      <w:ins w:id="4" w:author="Brent Farris" w:date="2022-06-12T13:49:00Z">
        <w:r w:rsidR="00F5563F" w:rsidRPr="003B68E6">
          <w:rPr>
            <w:rFonts w:ascii="Segoe UI" w:eastAsia="Times New Roman" w:hAnsi="Segoe UI" w:cs="Segoe UI"/>
            <w:color w:val="111111"/>
            <w:sz w:val="24"/>
            <w:szCs w:val="24"/>
          </w:rPr>
          <w:t>look</w:t>
        </w:r>
      </w:ins>
      <w:r w:rsidRPr="003B68E6">
        <w:rPr>
          <w:rFonts w:ascii="Segoe UI" w:eastAsia="Times New Roman" w:hAnsi="Segoe UI" w:cs="Segoe UI"/>
          <w:color w:val="111111"/>
          <w:sz w:val="24"/>
          <w:szCs w:val="24"/>
        </w:rPr>
        <w:t xml:space="preserve"> at how we can jailbreak out of the boot sector and make </w:t>
      </w:r>
      <w:r w:rsidR="00EA12DE" w:rsidRPr="003B68E6">
        <w:rPr>
          <w:rFonts w:ascii="Segoe UI" w:eastAsia="Times New Roman" w:hAnsi="Segoe UI" w:cs="Segoe UI"/>
          <w:color w:val="111111"/>
          <w:sz w:val="24"/>
          <w:szCs w:val="24"/>
        </w:rPr>
        <w:t>it,</w:t>
      </w:r>
      <w:r w:rsidRPr="003B68E6">
        <w:rPr>
          <w:rFonts w:ascii="Segoe UI" w:eastAsia="Times New Roman" w:hAnsi="Segoe UI" w:cs="Segoe UI"/>
          <w:color w:val="111111"/>
          <w:sz w:val="24"/>
          <w:szCs w:val="24"/>
        </w:rPr>
        <w:t xml:space="preserve"> so we are not stuck with 512 bytes memory for our code. The way </w:t>
      </w:r>
      <w:del w:id="5" w:author="Brent Farris" w:date="2022-06-12T13:49:00Z">
        <w:r w:rsidRPr="003B68E6" w:rsidDel="00F5563F">
          <w:rPr>
            <w:rFonts w:ascii="Segoe UI" w:eastAsia="Times New Roman" w:hAnsi="Segoe UI" w:cs="Segoe UI"/>
            <w:color w:val="111111"/>
            <w:sz w:val="24"/>
            <w:szCs w:val="24"/>
          </w:rPr>
          <w:delText>we’ll</w:delText>
        </w:r>
      </w:del>
      <w:ins w:id="6" w:author="Brent Farris" w:date="2022-06-12T13:49:00Z">
        <w:r w:rsidR="00F5563F" w:rsidRPr="003B68E6">
          <w:rPr>
            <w:rFonts w:ascii="Segoe UI" w:eastAsia="Times New Roman" w:hAnsi="Segoe UI" w:cs="Segoe UI"/>
            <w:color w:val="111111"/>
            <w:sz w:val="24"/>
            <w:szCs w:val="24"/>
          </w:rPr>
          <w:t>we will</w:t>
        </w:r>
      </w:ins>
      <w:r w:rsidRPr="003B68E6">
        <w:rPr>
          <w:rFonts w:ascii="Segoe UI" w:eastAsia="Times New Roman" w:hAnsi="Segoe UI" w:cs="Segoe UI"/>
          <w:color w:val="111111"/>
          <w:sz w:val="24"/>
          <w:szCs w:val="24"/>
        </w:rPr>
        <w:t xml:space="preserve"> do this is by loading up some more data from the floppy drive using BIOS interrupts and then jumping off into our newly loaded code. This will give us much more space for our programs. </w:t>
      </w:r>
      <w:del w:id="7" w:author="Brent Farris" w:date="2022-06-12T13:49:00Z">
        <w:r w:rsidRPr="003B68E6" w:rsidDel="00F5563F">
          <w:rPr>
            <w:rFonts w:ascii="Segoe UI" w:eastAsia="Times New Roman" w:hAnsi="Segoe UI" w:cs="Segoe UI"/>
            <w:color w:val="111111"/>
            <w:sz w:val="24"/>
            <w:szCs w:val="24"/>
          </w:rPr>
          <w:delText>We’ll</w:delText>
        </w:r>
      </w:del>
      <w:ins w:id="8" w:author="Brent Farris" w:date="2022-06-12T13:49:00Z">
        <w:r w:rsidR="00F5563F" w:rsidRPr="003B68E6">
          <w:rPr>
            <w:rFonts w:ascii="Segoe UI" w:eastAsia="Times New Roman" w:hAnsi="Segoe UI" w:cs="Segoe UI"/>
            <w:color w:val="111111"/>
            <w:sz w:val="24"/>
            <w:szCs w:val="24"/>
          </w:rPr>
          <w:t>We will</w:t>
        </w:r>
      </w:ins>
      <w:r w:rsidRPr="003B68E6">
        <w:rPr>
          <w:rFonts w:ascii="Segoe UI" w:eastAsia="Times New Roman" w:hAnsi="Segoe UI" w:cs="Segoe UI"/>
          <w:color w:val="111111"/>
          <w:sz w:val="24"/>
          <w:szCs w:val="24"/>
        </w:rPr>
        <w:t xml:space="preserve"> also look at how to use VirtualBox debug tools as </w:t>
      </w:r>
      <w:del w:id="9" w:author="Brent Farris" w:date="2022-06-12T13:49:00Z">
        <w:r w:rsidRPr="003B68E6" w:rsidDel="00F5563F">
          <w:rPr>
            <w:rFonts w:ascii="Segoe UI" w:eastAsia="Times New Roman" w:hAnsi="Segoe UI" w:cs="Segoe UI"/>
            <w:color w:val="111111"/>
            <w:sz w:val="24"/>
            <w:szCs w:val="24"/>
          </w:rPr>
          <w:delText>they’ll</w:delText>
        </w:r>
      </w:del>
      <w:ins w:id="10" w:author="Brent Farris" w:date="2022-06-12T13:49:00Z">
        <w:r w:rsidR="00F5563F" w:rsidRPr="003B68E6">
          <w:rPr>
            <w:rFonts w:ascii="Segoe UI" w:eastAsia="Times New Roman" w:hAnsi="Segoe UI" w:cs="Segoe UI"/>
            <w:color w:val="111111"/>
            <w:sz w:val="24"/>
            <w:szCs w:val="24"/>
          </w:rPr>
          <w:t>they will</w:t>
        </w:r>
      </w:ins>
      <w:r w:rsidRPr="003B68E6">
        <w:rPr>
          <w:rFonts w:ascii="Segoe UI" w:eastAsia="Times New Roman" w:hAnsi="Segoe UI" w:cs="Segoe UI"/>
          <w:color w:val="111111"/>
          <w:sz w:val="24"/>
          <w:szCs w:val="24"/>
        </w:rPr>
        <w:t xml:space="preserve"> really come in handy for debugging and testing.</w:t>
      </w:r>
    </w:p>
    <w:sdt>
      <w:sdtPr>
        <w:rPr>
          <w:rFonts w:ascii="Segoe UI" w:hAnsi="Segoe UI" w:cs="Segoe UI"/>
        </w:rPr>
        <w:id w:val="378058467"/>
        <w:docPartObj>
          <w:docPartGallery w:val="Table of Contents"/>
          <w:docPartUnique/>
        </w:docPartObj>
      </w:sdtPr>
      <w:sdtEndPr>
        <w:rPr>
          <w:rFonts w:eastAsiaTheme="minorHAnsi"/>
          <w:b/>
          <w:bCs/>
          <w:noProof/>
          <w:color w:val="auto"/>
          <w:sz w:val="22"/>
          <w:szCs w:val="22"/>
        </w:rPr>
      </w:sdtEndPr>
      <w:sdtContent>
        <w:p w14:paraId="4CFEAA09" w14:textId="0175477E" w:rsidR="0059036A" w:rsidRPr="00EA12DE" w:rsidRDefault="0059036A" w:rsidP="009D1921">
          <w:pPr>
            <w:pStyle w:val="TOCHeading"/>
            <w:suppressLineNumbers/>
            <w:rPr>
              <w:rFonts w:ascii="Segoe UI" w:hAnsi="Segoe UI" w:cs="Segoe UI"/>
            </w:rPr>
          </w:pPr>
          <w:r w:rsidRPr="00EA12DE">
            <w:rPr>
              <w:rFonts w:ascii="Segoe UI" w:hAnsi="Segoe UI" w:cs="Segoe UI"/>
            </w:rPr>
            <w:t>Table of Contents</w:t>
          </w:r>
        </w:p>
        <w:p w14:paraId="49F1E911" w14:textId="10E5480D" w:rsidR="0059036A" w:rsidRPr="00EA12DE" w:rsidRDefault="0059036A" w:rsidP="009D1921">
          <w:pPr>
            <w:pStyle w:val="TOC1"/>
            <w:suppressLineNumbers/>
            <w:tabs>
              <w:tab w:val="right" w:leader="dot" w:pos="9350"/>
            </w:tabs>
            <w:rPr>
              <w:rFonts w:ascii="Segoe UI" w:eastAsiaTheme="minorEastAsia" w:hAnsi="Segoe UI" w:cs="Segoe UI"/>
              <w:noProof/>
            </w:rPr>
          </w:pPr>
          <w:r w:rsidRPr="00EA12DE">
            <w:rPr>
              <w:rFonts w:ascii="Segoe UI" w:hAnsi="Segoe UI" w:cs="Segoe UI"/>
            </w:rPr>
            <w:fldChar w:fldCharType="begin"/>
          </w:r>
          <w:r w:rsidRPr="00EA12DE">
            <w:rPr>
              <w:rFonts w:ascii="Segoe UI" w:hAnsi="Segoe UI" w:cs="Segoe UI"/>
            </w:rPr>
            <w:instrText xml:space="preserve"> TOC \o "1-3" \h \z \u </w:instrText>
          </w:r>
          <w:r w:rsidRPr="00EA12DE">
            <w:rPr>
              <w:rFonts w:ascii="Segoe UI" w:hAnsi="Segoe UI" w:cs="Segoe UI"/>
            </w:rPr>
            <w:fldChar w:fldCharType="separate"/>
          </w:r>
          <w:hyperlink w:anchor="_Toc105930814" w:history="1">
            <w:r w:rsidRPr="00EA12DE">
              <w:rPr>
                <w:rStyle w:val="Hyperlink"/>
                <w:rFonts w:ascii="Segoe UI" w:eastAsia="Times New Roman" w:hAnsi="Segoe UI" w:cs="Segoe UI"/>
                <w:noProof/>
                <w:spacing w:val="-15"/>
                <w:kern w:val="36"/>
              </w:rPr>
              <w:t>BIOS Programming in VirtualBox Part 2</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_Toc105930814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6087126E" w14:textId="0BF4B4F1" w:rsidR="0059036A" w:rsidRPr="00EA12DE" w:rsidRDefault="0059036A" w:rsidP="009D1921">
          <w:pPr>
            <w:pStyle w:val="TOC2"/>
            <w:suppressLineNumbers/>
            <w:tabs>
              <w:tab w:val="right" w:leader="dot" w:pos="9350"/>
            </w:tabs>
            <w:rPr>
              <w:rFonts w:ascii="Segoe UI" w:eastAsiaTheme="minorEastAsia" w:hAnsi="Segoe UI" w:cs="Segoe UI"/>
              <w:noProof/>
            </w:rPr>
          </w:pPr>
          <w:hyperlink w:anchor="_Toc105930815" w:history="1">
            <w:r w:rsidRPr="00EA12DE">
              <w:rPr>
                <w:rStyle w:val="Hyperlink"/>
                <w:rFonts w:ascii="Segoe UI" w:eastAsia="Times New Roman" w:hAnsi="Segoe UI" w:cs="Segoe UI"/>
                <w:noProof/>
              </w:rPr>
              <w:t>Prerequisite</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_Toc105930815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38DAFD53" w14:textId="29DBE012" w:rsidR="0059036A" w:rsidRPr="00EA12DE" w:rsidRDefault="0059036A" w:rsidP="009D1921">
          <w:pPr>
            <w:pStyle w:val="TOC2"/>
            <w:suppressLineNumbers/>
            <w:tabs>
              <w:tab w:val="right" w:leader="dot" w:pos="9350"/>
            </w:tabs>
            <w:rPr>
              <w:rFonts w:ascii="Segoe UI" w:eastAsiaTheme="minorEastAsia" w:hAnsi="Segoe UI" w:cs="Segoe UI"/>
              <w:noProof/>
            </w:rPr>
          </w:pPr>
          <w:hyperlink w:anchor="_Toc105930816" w:history="1">
            <w:r w:rsidRPr="00EA12DE">
              <w:rPr>
                <w:rStyle w:val="Hyperlink"/>
                <w:rFonts w:ascii="Segoe UI" w:eastAsia="Times New Roman" w:hAnsi="Segoe UI" w:cs="Segoe UI"/>
                <w:noProof/>
              </w:rPr>
              <w:t>Loading data into memory</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_Toc105930816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44351A31" w14:textId="1609AA89" w:rsidR="0059036A" w:rsidRPr="00EA12DE" w:rsidRDefault="0059036A" w:rsidP="009D1921">
          <w:pPr>
            <w:pStyle w:val="TOC2"/>
            <w:suppressLineNumbers/>
            <w:tabs>
              <w:tab w:val="right" w:leader="dot" w:pos="9350"/>
            </w:tabs>
            <w:rPr>
              <w:rFonts w:ascii="Segoe UI" w:eastAsiaTheme="minorEastAsia" w:hAnsi="Segoe UI" w:cs="Segoe UI"/>
              <w:noProof/>
            </w:rPr>
          </w:pPr>
          <w:hyperlink w:anchor="_Toc105930817" w:history="1">
            <w:r w:rsidRPr="00EA12DE">
              <w:rPr>
                <w:rStyle w:val="Hyperlink"/>
                <w:rFonts w:ascii="Segoe UI" w:eastAsia="Times New Roman" w:hAnsi="Segoe UI" w:cs="Segoe UI"/>
                <w:noProof/>
              </w:rPr>
              <w:t>Debugging in VirtualBox</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_Toc105930817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443A96C1" w14:textId="1964C55D" w:rsidR="0059036A" w:rsidRPr="00EA12DE" w:rsidRDefault="0059036A" w:rsidP="009D1921">
          <w:pPr>
            <w:pStyle w:val="TOC3"/>
            <w:suppressLineNumbers/>
            <w:tabs>
              <w:tab w:val="right" w:leader="dot" w:pos="9350"/>
            </w:tabs>
            <w:rPr>
              <w:rFonts w:ascii="Segoe UI" w:eastAsiaTheme="minorEastAsia" w:hAnsi="Segoe UI" w:cs="Segoe UI"/>
              <w:noProof/>
            </w:rPr>
          </w:pPr>
          <w:hyperlink w:anchor="_Toc105930818" w:history="1">
            <w:r w:rsidRPr="00EA12DE">
              <w:rPr>
                <w:rStyle w:val="Hyperlink"/>
                <w:rFonts w:ascii="Segoe UI" w:eastAsia="Times New Roman" w:hAnsi="Segoe UI" w:cs="Segoe UI"/>
                <w:noProof/>
              </w:rPr>
              <w:t>Launching debug VirtualBox</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_Toc105930818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16B6327F" w14:textId="0D274464" w:rsidR="0059036A" w:rsidRPr="00EA12DE" w:rsidRDefault="0059036A" w:rsidP="009D1921">
          <w:pPr>
            <w:pStyle w:val="TOC3"/>
            <w:suppressLineNumbers/>
            <w:tabs>
              <w:tab w:val="right" w:leader="dot" w:pos="9350"/>
            </w:tabs>
            <w:rPr>
              <w:rFonts w:ascii="Segoe UI" w:eastAsiaTheme="minorEastAsia" w:hAnsi="Segoe UI" w:cs="Segoe UI"/>
              <w:noProof/>
            </w:rPr>
          </w:pPr>
          <w:hyperlink w:anchor="_Toc105930819" w:history="1">
            <w:r w:rsidRPr="00EA12DE">
              <w:rPr>
                <w:rStyle w:val="Hyperlink"/>
                <w:rFonts w:ascii="Segoe UI" w:eastAsia="Times New Roman" w:hAnsi="Segoe UI" w:cs="Segoe UI"/>
                <w:noProof/>
              </w:rPr>
              <w:t>Printing out register values</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_Toc105930819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66BBF771" w14:textId="3463A8A1" w:rsidR="0059036A" w:rsidRPr="00EA12DE" w:rsidRDefault="0059036A" w:rsidP="009D1921">
          <w:pPr>
            <w:pStyle w:val="TOC3"/>
            <w:suppressLineNumbers/>
            <w:tabs>
              <w:tab w:val="right" w:leader="dot" w:pos="9350"/>
            </w:tabs>
            <w:rPr>
              <w:rFonts w:ascii="Segoe UI" w:eastAsiaTheme="minorEastAsia" w:hAnsi="Segoe UI" w:cs="Segoe UI"/>
              <w:noProof/>
            </w:rPr>
          </w:pPr>
          <w:hyperlink w:anchor="_Toc105930820" w:history="1">
            <w:r w:rsidRPr="00EA12DE">
              <w:rPr>
                <w:rStyle w:val="Hyperlink"/>
                <w:rFonts w:ascii="Segoe UI" w:eastAsia="Times New Roman" w:hAnsi="Segoe UI" w:cs="Segoe UI"/>
                <w:noProof/>
              </w:rPr>
              <w:t>Printing out memory values</w:t>
            </w:r>
            <w:r w:rsidRPr="00EA12DE">
              <w:rPr>
                <w:rFonts w:ascii="Segoe UI" w:hAnsi="Segoe UI" w:cs="Segoe UI"/>
                <w:noProof/>
                <w:webHidden/>
              </w:rPr>
              <w:tab/>
            </w:r>
            <w:r w:rsidRPr="00EA12DE">
              <w:rPr>
                <w:rFonts w:ascii="Segoe UI" w:hAnsi="Segoe UI" w:cs="Segoe UI"/>
                <w:noProof/>
                <w:webHidden/>
              </w:rPr>
              <w:fldChar w:fldCharType="begin"/>
            </w:r>
            <w:r w:rsidRPr="00EA12DE">
              <w:rPr>
                <w:rFonts w:ascii="Segoe UI" w:hAnsi="Segoe UI" w:cs="Segoe UI"/>
                <w:noProof/>
                <w:webHidden/>
              </w:rPr>
              <w:instrText xml:space="preserve"> PAGEREF _Toc105930820 \h </w:instrText>
            </w:r>
            <w:r w:rsidRPr="00EA12DE">
              <w:rPr>
                <w:rFonts w:ascii="Segoe UI" w:hAnsi="Segoe UI" w:cs="Segoe UI"/>
                <w:noProof/>
                <w:webHidden/>
              </w:rPr>
            </w:r>
            <w:r w:rsidRPr="00EA12DE">
              <w:rPr>
                <w:rFonts w:ascii="Segoe UI" w:hAnsi="Segoe UI" w:cs="Segoe UI"/>
                <w:noProof/>
                <w:webHidden/>
              </w:rPr>
              <w:fldChar w:fldCharType="separate"/>
            </w:r>
            <w:r w:rsidRPr="00EA12DE">
              <w:rPr>
                <w:rFonts w:ascii="Segoe UI" w:hAnsi="Segoe UI" w:cs="Segoe UI"/>
                <w:noProof/>
                <w:webHidden/>
              </w:rPr>
              <w:t>1</w:t>
            </w:r>
            <w:r w:rsidRPr="00EA12DE">
              <w:rPr>
                <w:rFonts w:ascii="Segoe UI" w:hAnsi="Segoe UI" w:cs="Segoe UI"/>
                <w:noProof/>
                <w:webHidden/>
              </w:rPr>
              <w:fldChar w:fldCharType="end"/>
            </w:r>
          </w:hyperlink>
        </w:p>
        <w:p w14:paraId="60CDF7C4" w14:textId="6E48FF41" w:rsidR="0059036A" w:rsidRPr="00EA12DE" w:rsidRDefault="0059036A" w:rsidP="009D1921">
          <w:pPr>
            <w:suppressLineNumbers/>
            <w:rPr>
              <w:rFonts w:ascii="Segoe UI" w:hAnsi="Segoe UI" w:cs="Segoe UI"/>
            </w:rPr>
          </w:pPr>
          <w:r w:rsidRPr="00EA12DE">
            <w:rPr>
              <w:rFonts w:ascii="Segoe UI" w:hAnsi="Segoe UI" w:cs="Segoe UI"/>
              <w:b/>
              <w:bCs/>
              <w:noProof/>
            </w:rPr>
            <w:fldChar w:fldCharType="end"/>
          </w:r>
        </w:p>
      </w:sdtContent>
    </w:sdt>
    <w:p w14:paraId="28D588CF" w14:textId="173B9DE2" w:rsidR="003B68E6" w:rsidRPr="003B68E6" w:rsidRDefault="003B68E6" w:rsidP="009D1921">
      <w:pPr>
        <w:suppressLineNumbers/>
        <w:shd w:val="clear" w:color="auto" w:fill="FDFDFD"/>
        <w:spacing w:after="225" w:line="240" w:lineRule="auto"/>
        <w:outlineLvl w:val="1"/>
        <w:rPr>
          <w:rFonts w:ascii="Segoe UI" w:eastAsia="Times New Roman" w:hAnsi="Segoe UI" w:cs="Segoe UI"/>
          <w:color w:val="111111"/>
          <w:sz w:val="48"/>
          <w:szCs w:val="48"/>
        </w:rPr>
      </w:pPr>
      <w:bookmarkStart w:id="11" w:name="_Toc105930815"/>
      <w:r w:rsidRPr="003B68E6">
        <w:rPr>
          <w:rFonts w:ascii="Segoe UI" w:eastAsia="Times New Roman" w:hAnsi="Segoe UI" w:cs="Segoe UI"/>
          <w:color w:val="111111"/>
          <w:sz w:val="48"/>
          <w:szCs w:val="48"/>
        </w:rPr>
        <w:t>Prerequisite</w:t>
      </w:r>
      <w:bookmarkEnd w:id="11"/>
    </w:p>
    <w:p w14:paraId="22EE2A91" w14:textId="77777777"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In order to follow along with this document, you probably will want to check out the </w:t>
      </w:r>
      <w:hyperlink r:id="rId7" w:history="1">
        <w:r w:rsidRPr="003B68E6">
          <w:rPr>
            <w:rFonts w:ascii="Segoe UI" w:eastAsia="Times New Roman" w:hAnsi="Segoe UI" w:cs="Segoe UI"/>
            <w:color w:val="2A7AE2"/>
            <w:sz w:val="24"/>
            <w:szCs w:val="24"/>
            <w:u w:val="single"/>
          </w:rPr>
          <w:t>previous document</w:t>
        </w:r>
      </w:hyperlink>
      <w:r w:rsidRPr="003B68E6">
        <w:rPr>
          <w:rFonts w:ascii="Segoe UI" w:eastAsia="Times New Roman" w:hAnsi="Segoe UI" w:cs="Segoe UI"/>
          <w:color w:val="111111"/>
          <w:sz w:val="24"/>
          <w:szCs w:val="24"/>
        </w:rPr>
        <w:t> to get the starter code and your VM setup in VirtualBox.</w:t>
      </w:r>
    </w:p>
    <w:p w14:paraId="25E3CD73" w14:textId="77777777" w:rsidR="003B68E6" w:rsidRPr="003B68E6" w:rsidRDefault="003B68E6" w:rsidP="009D1921">
      <w:pPr>
        <w:suppressLineNumbers/>
        <w:shd w:val="clear" w:color="auto" w:fill="FDFDFD"/>
        <w:spacing w:after="225" w:line="240" w:lineRule="auto"/>
        <w:outlineLvl w:val="1"/>
        <w:rPr>
          <w:rFonts w:ascii="Segoe UI" w:eastAsia="Times New Roman" w:hAnsi="Segoe UI" w:cs="Segoe UI"/>
          <w:color w:val="111111"/>
          <w:sz w:val="48"/>
          <w:szCs w:val="48"/>
        </w:rPr>
      </w:pPr>
      <w:bookmarkStart w:id="12" w:name="_Toc105930816"/>
      <w:r w:rsidRPr="003B68E6">
        <w:rPr>
          <w:rFonts w:ascii="Segoe UI" w:eastAsia="Times New Roman" w:hAnsi="Segoe UI" w:cs="Segoe UI"/>
          <w:color w:val="111111"/>
          <w:sz w:val="48"/>
          <w:szCs w:val="48"/>
        </w:rPr>
        <w:t>Loading data into memory</w:t>
      </w:r>
      <w:bookmarkEnd w:id="12"/>
    </w:p>
    <w:p w14:paraId="2F4D8746" w14:textId="501E4459"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 xml:space="preserve">Now that we have a working program, </w:t>
      </w:r>
      <w:del w:id="13" w:author="Brent Farris" w:date="2022-06-12T13:48:00Z">
        <w:r w:rsidRPr="003B68E6" w:rsidDel="00F5563F">
          <w:rPr>
            <w:rFonts w:ascii="Segoe UI" w:eastAsia="Times New Roman" w:hAnsi="Segoe UI" w:cs="Segoe UI"/>
            <w:color w:val="111111"/>
            <w:sz w:val="24"/>
            <w:szCs w:val="24"/>
          </w:rPr>
          <w:delText>it’s</w:delText>
        </w:r>
      </w:del>
      <w:ins w:id="14" w:author="Brent Farris" w:date="2022-06-12T13:48:00Z">
        <w:r w:rsidR="00F5563F" w:rsidRPr="003B68E6">
          <w:rPr>
            <w:rFonts w:ascii="Segoe UI" w:eastAsia="Times New Roman" w:hAnsi="Segoe UI" w:cs="Segoe UI"/>
            <w:color w:val="111111"/>
            <w:sz w:val="24"/>
            <w:szCs w:val="24"/>
          </w:rPr>
          <w:t>it is</w:t>
        </w:r>
      </w:ins>
      <w:r w:rsidRPr="003B68E6">
        <w:rPr>
          <w:rFonts w:ascii="Segoe UI" w:eastAsia="Times New Roman" w:hAnsi="Segoe UI" w:cs="Segoe UI"/>
          <w:color w:val="111111"/>
          <w:sz w:val="24"/>
          <w:szCs w:val="24"/>
        </w:rPr>
        <w:t xml:space="preserve"> time for us to jail-break out of our 512 bytes of memory by jumping to another part of memory which will have </w:t>
      </w:r>
      <w:del w:id="15" w:author="Brent Farris" w:date="2022-06-12T13:49:00Z">
        <w:r w:rsidRPr="003B68E6" w:rsidDel="00F5563F">
          <w:rPr>
            <w:rFonts w:ascii="Segoe UI" w:eastAsia="Times New Roman" w:hAnsi="Segoe UI" w:cs="Segoe UI"/>
            <w:color w:val="111111"/>
            <w:sz w:val="24"/>
            <w:szCs w:val="24"/>
          </w:rPr>
          <w:delText xml:space="preserve">some </w:delText>
        </w:r>
      </w:del>
      <w:r w:rsidRPr="003B68E6">
        <w:rPr>
          <w:rFonts w:ascii="Segoe UI" w:eastAsia="Times New Roman" w:hAnsi="Segoe UI" w:cs="Segoe UI"/>
          <w:color w:val="111111"/>
          <w:sz w:val="24"/>
          <w:szCs w:val="24"/>
        </w:rPr>
        <w:t xml:space="preserve">code we can execute. There are </w:t>
      </w:r>
      <w:del w:id="16" w:author="Brent Farris" w:date="2022-06-12T13:48:00Z">
        <w:r w:rsidRPr="003B68E6" w:rsidDel="00F5563F">
          <w:rPr>
            <w:rFonts w:ascii="Segoe UI" w:eastAsia="Times New Roman" w:hAnsi="Segoe UI" w:cs="Segoe UI"/>
            <w:color w:val="111111"/>
            <w:sz w:val="24"/>
            <w:szCs w:val="24"/>
          </w:rPr>
          <w:delText>2</w:delText>
        </w:r>
      </w:del>
      <w:ins w:id="17" w:author="Brent Farris" w:date="2022-06-12T13:48:00Z">
        <w:r w:rsidR="00F5563F" w:rsidRPr="003B68E6">
          <w:rPr>
            <w:rFonts w:ascii="Segoe UI" w:eastAsia="Times New Roman" w:hAnsi="Segoe UI" w:cs="Segoe UI"/>
            <w:color w:val="111111"/>
            <w:sz w:val="24"/>
            <w:szCs w:val="24"/>
          </w:rPr>
          <w:t>two</w:t>
        </w:r>
      </w:ins>
      <w:r w:rsidRPr="003B68E6">
        <w:rPr>
          <w:rFonts w:ascii="Segoe UI" w:eastAsia="Times New Roman" w:hAnsi="Segoe UI" w:cs="Segoe UI"/>
          <w:color w:val="111111"/>
          <w:sz w:val="24"/>
          <w:szCs w:val="24"/>
        </w:rPr>
        <w:t xml:space="preserve"> things we need to do </w:t>
      </w:r>
      <w:del w:id="18" w:author="Brent Farris" w:date="2022-06-12T13:49:00Z">
        <w:r w:rsidRPr="003B68E6" w:rsidDel="00F5563F">
          <w:rPr>
            <w:rFonts w:ascii="Segoe UI" w:eastAsia="Times New Roman" w:hAnsi="Segoe UI" w:cs="Segoe UI"/>
            <w:color w:val="111111"/>
            <w:sz w:val="24"/>
            <w:szCs w:val="24"/>
          </w:rPr>
          <w:delText>in order to</w:delText>
        </w:r>
      </w:del>
      <w:ins w:id="19" w:author="Brent Farris" w:date="2022-06-12T13:49:00Z">
        <w:r w:rsidR="00F5563F">
          <w:rPr>
            <w:rFonts w:ascii="Segoe UI" w:eastAsia="Times New Roman" w:hAnsi="Segoe UI" w:cs="Segoe UI"/>
            <w:color w:val="111111"/>
            <w:sz w:val="24"/>
            <w:szCs w:val="24"/>
          </w:rPr>
          <w:t>for</w:t>
        </w:r>
      </w:ins>
      <w:r w:rsidRPr="003B68E6">
        <w:rPr>
          <w:rFonts w:ascii="Segoe UI" w:eastAsia="Times New Roman" w:hAnsi="Segoe UI" w:cs="Segoe UI"/>
          <w:color w:val="111111"/>
          <w:sz w:val="24"/>
          <w:szCs w:val="24"/>
        </w:rPr>
        <w:t xml:space="preserve"> do this; (1) write </w:t>
      </w:r>
      <w:del w:id="20" w:author="Brent Farris" w:date="2022-06-12T13:49:00Z">
        <w:r w:rsidRPr="003B68E6" w:rsidDel="00F5563F">
          <w:rPr>
            <w:rFonts w:ascii="Segoe UI" w:eastAsia="Times New Roman" w:hAnsi="Segoe UI" w:cs="Segoe UI"/>
            <w:color w:val="111111"/>
            <w:sz w:val="24"/>
            <w:szCs w:val="24"/>
          </w:rPr>
          <w:delText xml:space="preserve">some </w:delText>
        </w:r>
      </w:del>
      <w:ins w:id="21" w:author="Brent Farris" w:date="2022-06-12T13:49:00Z">
        <w:r w:rsidR="00F5563F">
          <w:rPr>
            <w:rFonts w:ascii="Segoe UI" w:eastAsia="Times New Roman" w:hAnsi="Segoe UI" w:cs="Segoe UI"/>
            <w:color w:val="111111"/>
            <w:sz w:val="24"/>
            <w:szCs w:val="24"/>
          </w:rPr>
          <w:t>a bit of</w:t>
        </w:r>
        <w:r w:rsidR="00F5563F" w:rsidRPr="003B68E6">
          <w:rPr>
            <w:rFonts w:ascii="Segoe UI" w:eastAsia="Times New Roman" w:hAnsi="Segoe UI" w:cs="Segoe UI"/>
            <w:color w:val="111111"/>
            <w:sz w:val="24"/>
            <w:szCs w:val="24"/>
          </w:rPr>
          <w:t xml:space="preserve"> </w:t>
        </w:r>
      </w:ins>
      <w:r w:rsidRPr="003B68E6">
        <w:rPr>
          <w:rFonts w:ascii="Segoe UI" w:eastAsia="Times New Roman" w:hAnsi="Segoe UI" w:cs="Segoe UI"/>
          <w:color w:val="111111"/>
          <w:sz w:val="24"/>
          <w:szCs w:val="24"/>
        </w:rPr>
        <w:t>code that we can jump to at a specific address, and (2) jump to the new address from the boot loader.</w:t>
      </w:r>
    </w:p>
    <w:p w14:paraId="58ABB351" w14:textId="236F6329" w:rsidR="00547C60"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del w:id="22" w:author="Brent Farris" w:date="2022-06-12T13:48:00Z">
        <w:r w:rsidRPr="003B68E6" w:rsidDel="00F5563F">
          <w:rPr>
            <w:rFonts w:ascii="Segoe UI" w:eastAsia="Times New Roman" w:hAnsi="Segoe UI" w:cs="Segoe UI"/>
            <w:color w:val="111111"/>
            <w:sz w:val="24"/>
            <w:szCs w:val="24"/>
          </w:rPr>
          <w:lastRenderedPageBreak/>
          <w:delText>We’ll</w:delText>
        </w:r>
      </w:del>
      <w:ins w:id="23" w:author="Brent Farris" w:date="2022-06-12T13:48:00Z">
        <w:r w:rsidR="00F5563F" w:rsidRPr="003B68E6">
          <w:rPr>
            <w:rFonts w:ascii="Segoe UI" w:eastAsia="Times New Roman" w:hAnsi="Segoe UI" w:cs="Segoe UI"/>
            <w:color w:val="111111"/>
            <w:sz w:val="24"/>
            <w:szCs w:val="24"/>
          </w:rPr>
          <w:t>We will</w:t>
        </w:r>
      </w:ins>
      <w:r w:rsidRPr="003B68E6">
        <w:rPr>
          <w:rFonts w:ascii="Segoe UI" w:eastAsia="Times New Roman" w:hAnsi="Segoe UI" w:cs="Segoe UI"/>
          <w:color w:val="111111"/>
          <w:sz w:val="24"/>
          <w:szCs w:val="24"/>
        </w:rPr>
        <w:t xml:space="preserve"> begin by writing the code we wish to inject into the floppy drive. We could create </w:t>
      </w:r>
      <w:r w:rsidRPr="00EA12DE">
        <w:rPr>
          <w:rFonts w:ascii="Segoe UI" w:eastAsia="Times New Roman" w:hAnsi="Segoe UI" w:cs="Segoe UI"/>
          <w:color w:val="111111"/>
          <w:sz w:val="24"/>
          <w:szCs w:val="24"/>
        </w:rPr>
        <w:t>its</w:t>
      </w:r>
      <w:r w:rsidRPr="003B68E6">
        <w:rPr>
          <w:rFonts w:ascii="Segoe UI" w:eastAsia="Times New Roman" w:hAnsi="Segoe UI" w:cs="Segoe UI"/>
          <w:color w:val="111111"/>
          <w:sz w:val="24"/>
          <w:szCs w:val="24"/>
        </w:rPr>
        <w:t xml:space="preserve"> own assembly file and in turn </w:t>
      </w:r>
      <w:r w:rsidRPr="00EA12DE">
        <w:rPr>
          <w:rFonts w:ascii="Segoe UI" w:eastAsia="Times New Roman" w:hAnsi="Segoe UI" w:cs="Segoe UI"/>
          <w:color w:val="111111"/>
          <w:sz w:val="24"/>
          <w:szCs w:val="24"/>
        </w:rPr>
        <w:t>its</w:t>
      </w:r>
      <w:r w:rsidRPr="003B68E6">
        <w:rPr>
          <w:rFonts w:ascii="Segoe UI" w:eastAsia="Times New Roman" w:hAnsi="Segoe UI" w:cs="Segoe UI"/>
          <w:color w:val="111111"/>
          <w:sz w:val="24"/>
          <w:szCs w:val="24"/>
        </w:rPr>
        <w:t xml:space="preserve"> own object file which we can then insert into our floppy image; but for simplicity </w:t>
      </w:r>
      <w:del w:id="24" w:author="Brent Farris" w:date="2022-06-12T13:48:00Z">
        <w:r w:rsidRPr="003B68E6" w:rsidDel="00F5563F">
          <w:rPr>
            <w:rFonts w:ascii="Segoe UI" w:eastAsia="Times New Roman" w:hAnsi="Segoe UI" w:cs="Segoe UI"/>
            <w:color w:val="111111"/>
            <w:sz w:val="24"/>
            <w:szCs w:val="24"/>
          </w:rPr>
          <w:delText>we’ll</w:delText>
        </w:r>
      </w:del>
      <w:ins w:id="25" w:author="Brent Farris" w:date="2022-06-12T13:48:00Z">
        <w:r w:rsidR="00F5563F" w:rsidRPr="003B68E6">
          <w:rPr>
            <w:rFonts w:ascii="Segoe UI" w:eastAsia="Times New Roman" w:hAnsi="Segoe UI" w:cs="Segoe UI"/>
            <w:color w:val="111111"/>
            <w:sz w:val="24"/>
            <w:szCs w:val="24"/>
          </w:rPr>
          <w:t>we will</w:t>
        </w:r>
      </w:ins>
      <w:r w:rsidRPr="003B68E6">
        <w:rPr>
          <w:rFonts w:ascii="Segoe UI" w:eastAsia="Times New Roman" w:hAnsi="Segoe UI" w:cs="Segoe UI"/>
          <w:color w:val="111111"/>
          <w:sz w:val="24"/>
          <w:szCs w:val="24"/>
        </w:rPr>
        <w:t xml:space="preserve"> stick to a single assembly file for now.</w:t>
      </w:r>
    </w:p>
    <w:p w14:paraId="04013BD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BITS 16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Instruct the system this is 16-bit code</w:t>
      </w:r>
    </w:p>
    <w:p w14:paraId="3E61CD1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4905123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This is the entry point, nothing should happen before this</w:t>
      </w:r>
    </w:p>
    <w:p w14:paraId="6297B5C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other than setting the instruction size</w:t>
      </w:r>
    </w:p>
    <w:p w14:paraId="71261E5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main:</w:t>
      </w:r>
    </w:p>
    <w:p w14:paraId="5E66B12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07C0h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Setup 4KB stack space after this bootloader</w:t>
      </w:r>
    </w:p>
    <w:p w14:paraId="24A7961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add</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288</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(4096+515) / 16 bytes (aligned) per paragraph</w:t>
      </w:r>
    </w:p>
    <w:p w14:paraId="4C34BCA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cli</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Disable interrupts (solves old DOS bug)</w:t>
      </w:r>
    </w:p>
    <w:p w14:paraId="1E37230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ss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Assign current stack segment</w:t>
      </w:r>
    </w:p>
    <w:p w14:paraId="44475F6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sp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4096</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Setup our stack pointer</w:t>
      </w:r>
    </w:p>
    <w:p w14:paraId="0124553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sti</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Enable interrupts (</w:t>
      </w:r>
      <w:proofErr w:type="spellStart"/>
      <w:r w:rsidRPr="00672A19">
        <w:rPr>
          <w:rFonts w:ascii="Consolas" w:eastAsia="Times New Roman" w:hAnsi="Consolas" w:cs="Times New Roman"/>
          <w:i/>
          <w:iCs/>
          <w:color w:val="93A1A1"/>
          <w:sz w:val="27"/>
          <w:szCs w:val="27"/>
        </w:rPr>
        <w:t>solvs</w:t>
      </w:r>
      <w:proofErr w:type="spellEnd"/>
      <w:r w:rsidRPr="00672A19">
        <w:rPr>
          <w:rFonts w:ascii="Consolas" w:eastAsia="Times New Roman" w:hAnsi="Consolas" w:cs="Times New Roman"/>
          <w:i/>
          <w:iCs/>
          <w:color w:val="93A1A1"/>
          <w:sz w:val="27"/>
          <w:szCs w:val="27"/>
        </w:rPr>
        <w:t xml:space="preserve"> old DOS bug)</w:t>
      </w:r>
    </w:p>
    <w:p w14:paraId="69E6653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07C0h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07C0h is where our program is located</w:t>
      </w:r>
    </w:p>
    <w:p w14:paraId="46C6C6D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ds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Set data segment to the load point of our program</w:t>
      </w:r>
    </w:p>
    <w:p w14:paraId="52C6870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run</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Start the main loop</w:t>
      </w:r>
    </w:p>
    <w:p w14:paraId="2536495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2EA7905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6D59A40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Constants</w:t>
      </w:r>
    </w:p>
    <w:p w14:paraId="22F7CBB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74ECD2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spellStart"/>
      <w:r w:rsidRPr="00672A19">
        <w:rPr>
          <w:rFonts w:ascii="Consolas" w:eastAsia="Times New Roman" w:hAnsi="Consolas" w:cs="Times New Roman"/>
          <w:i/>
          <w:iCs/>
          <w:color w:val="D33682"/>
          <w:sz w:val="27"/>
          <w:szCs w:val="27"/>
        </w:rPr>
        <w:t>s_hi</w:t>
      </w:r>
      <w:proofErr w:type="spellEnd"/>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859900"/>
          <w:sz w:val="27"/>
          <w:szCs w:val="27"/>
        </w:rPr>
        <w:t>db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AA198"/>
          <w:sz w:val="27"/>
          <w:szCs w:val="27"/>
        </w:rPr>
        <w:t>"Hello, World!", 0Dh, 0Ah, "- Brent"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0Dh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p>
    <w:p w14:paraId="45200D75"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79B10A4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7E36E2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The main loop of our program</w:t>
      </w:r>
    </w:p>
    <w:p w14:paraId="0B04AE0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4D95D5D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lastRenderedPageBreak/>
        <w:t>run:</w:t>
      </w:r>
    </w:p>
    <w:p w14:paraId="08390D3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si</w:t>
      </w:r>
      <w:proofErr w:type="spellEnd"/>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i/>
          <w:iCs/>
          <w:color w:val="D33682"/>
          <w:sz w:val="27"/>
          <w:szCs w:val="27"/>
        </w:rPr>
        <w:t>s_hi</w:t>
      </w:r>
      <w:proofErr w:type="spellEnd"/>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Set our </w:t>
      </w:r>
      <w:proofErr w:type="spellStart"/>
      <w:r w:rsidRPr="00672A19">
        <w:rPr>
          <w:rFonts w:ascii="Consolas" w:eastAsia="Times New Roman" w:hAnsi="Consolas" w:cs="Times New Roman"/>
          <w:i/>
          <w:iCs/>
          <w:color w:val="93A1A1"/>
          <w:sz w:val="27"/>
          <w:szCs w:val="27"/>
        </w:rPr>
        <w:t>si</w:t>
      </w:r>
      <w:proofErr w:type="spellEnd"/>
      <w:r w:rsidRPr="00672A19">
        <w:rPr>
          <w:rFonts w:ascii="Consolas" w:eastAsia="Times New Roman" w:hAnsi="Consolas" w:cs="Times New Roman"/>
          <w:i/>
          <w:iCs/>
          <w:color w:val="93A1A1"/>
          <w:sz w:val="27"/>
          <w:szCs w:val="27"/>
        </w:rPr>
        <w:t xml:space="preserve"> register to point to the hello message</w:t>
      </w:r>
    </w:p>
    <w:p w14:paraId="0FBBEF3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print</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Call our print subroutine to print the message</w:t>
      </w:r>
    </w:p>
    <w:p w14:paraId="37D4BF5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77BE16F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26" w:name="line40"/>
      <w:r w:rsidRPr="00672A19">
        <w:rPr>
          <w:rFonts w:ascii="Consolas" w:eastAsia="Times New Roman" w:hAnsi="Consolas" w:cs="Times New Roman"/>
          <w:i/>
          <w:iCs/>
          <w:color w:val="93A1A1"/>
          <w:sz w:val="27"/>
          <w:szCs w:val="27"/>
        </w:rPr>
        <w:t>; (NEW 1)</w:t>
      </w:r>
    </w:p>
    <w:bookmarkEnd w:id="26"/>
    <w:p w14:paraId="52840D2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02h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Read sectors</w:t>
      </w:r>
    </w:p>
    <w:p w14:paraId="2EFA2C2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01h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We want to read 1 sector</w:t>
      </w:r>
    </w:p>
    <w:p w14:paraId="4E7D6FF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ch</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From cylinder number 0</w:t>
      </w:r>
    </w:p>
    <w:p w14:paraId="3D3E6593"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cl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02h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Sector # (Boot 1 [index starts at 1 not 0])</w:t>
      </w:r>
    </w:p>
    <w:p w14:paraId="1DCB8D6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dh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Head number 0</w:t>
      </w:r>
    </w:p>
    <w:p w14:paraId="24FB4E9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xor</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p>
    <w:p w14:paraId="580342A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es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es should be 0</w:t>
      </w:r>
    </w:p>
    <w:p w14:paraId="102129A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7E00h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To address; program boot address + 512</w:t>
      </w:r>
    </w:p>
    <w:p w14:paraId="6346F65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13h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Read floppy drive interrupt</w:t>
      </w:r>
    </w:p>
    <w:p w14:paraId="3464E37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
    <w:p w14:paraId="1D77E643"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27" w:name="line52new2"/>
      <w:r w:rsidRPr="00672A19">
        <w:rPr>
          <w:rFonts w:ascii="Consolas" w:eastAsia="Times New Roman" w:hAnsi="Consolas" w:cs="Times New Roman"/>
          <w:i/>
          <w:iCs/>
          <w:color w:val="93A1A1"/>
          <w:sz w:val="27"/>
          <w:szCs w:val="27"/>
        </w:rPr>
        <w:t>; (NEW 2)</w:t>
      </w:r>
    </w:p>
    <w:bookmarkEnd w:id="27"/>
    <w:p w14:paraId="1BC9667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push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7E00h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Don't let the assembler treat this as local offset</w:t>
      </w:r>
    </w:p>
    <w:p w14:paraId="186DB48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ret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Jump to the pushed address</w:t>
      </w:r>
    </w:p>
    <w:p w14:paraId="43B4A20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3B986DF"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7F77CAB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Print string subroutine (null terminated string print)</w:t>
      </w:r>
    </w:p>
    <w:p w14:paraId="31A7AC3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088576C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print:</w:t>
      </w:r>
    </w:p>
    <w:p w14:paraId="032B1CE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push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Save the current value of the AX register</w:t>
      </w:r>
    </w:p>
    <w:p w14:paraId="28012EAD"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0Eh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Our first BIOS interrupt:  Teletype output</w:t>
      </w:r>
    </w:p>
    <w:p w14:paraId="50686B61"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bl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0Fh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Color</w:t>
      </w:r>
    </w:p>
    <w:p w14:paraId="50EC527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gramStart"/>
      <w:r w:rsidRPr="00672A19">
        <w:rPr>
          <w:rFonts w:ascii="Consolas" w:eastAsia="Times New Roman" w:hAnsi="Consolas" w:cs="Times New Roman"/>
          <w:color w:val="657B83"/>
          <w:sz w:val="27"/>
          <w:szCs w:val="27"/>
        </w:rPr>
        <w:t>.</w:t>
      </w:r>
      <w:r w:rsidRPr="00672A19">
        <w:rPr>
          <w:rFonts w:ascii="Consolas" w:eastAsia="Times New Roman" w:hAnsi="Consolas" w:cs="Times New Roman"/>
          <w:color w:val="859900"/>
          <w:sz w:val="27"/>
          <w:szCs w:val="27"/>
        </w:rPr>
        <w:t>repeat</w:t>
      </w:r>
      <w:proofErr w:type="gramEnd"/>
      <w:r w:rsidRPr="00672A19">
        <w:rPr>
          <w:rFonts w:ascii="Consolas" w:eastAsia="Times New Roman" w:hAnsi="Consolas" w:cs="Times New Roman"/>
          <w:color w:val="657B83"/>
          <w:sz w:val="27"/>
          <w:szCs w:val="27"/>
        </w:rPr>
        <w:t>:</w:t>
      </w:r>
    </w:p>
    <w:p w14:paraId="15254E9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lastRenderedPageBreak/>
        <w:t xml:space="preserve">        </w:t>
      </w:r>
      <w:proofErr w:type="spellStart"/>
      <w:r w:rsidRPr="00672A19">
        <w:rPr>
          <w:rFonts w:ascii="Consolas" w:eastAsia="Times New Roman" w:hAnsi="Consolas" w:cs="Times New Roman"/>
          <w:color w:val="268BD2"/>
          <w:sz w:val="27"/>
          <w:szCs w:val="27"/>
        </w:rPr>
        <w:t>lodsb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Load next character into AL register</w:t>
      </w:r>
    </w:p>
    <w:p w14:paraId="5345C8A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268BD2"/>
          <w:sz w:val="27"/>
          <w:szCs w:val="27"/>
        </w:rPr>
        <w:t>cmp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Check if we are at end of string (0 = end of string)</w:t>
      </w:r>
    </w:p>
    <w:p w14:paraId="372EC266"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gramStart"/>
      <w:r w:rsidRPr="00672A19">
        <w:rPr>
          <w:rFonts w:ascii="Consolas" w:eastAsia="Times New Roman" w:hAnsi="Consolas" w:cs="Times New Roman"/>
          <w:color w:val="268BD2"/>
          <w:sz w:val="27"/>
          <w:szCs w:val="27"/>
        </w:rPr>
        <w:t>je</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done</w:t>
      </w:r>
      <w:proofErr w:type="gramEnd"/>
      <w:r w:rsidRPr="00672A19">
        <w:rPr>
          <w:rFonts w:ascii="Consolas" w:eastAsia="Times New Roman" w:hAnsi="Consolas" w:cs="Times New Roman"/>
          <w:i/>
          <w:iCs/>
          <w:color w:val="93A1A1"/>
          <w:sz w:val="27"/>
          <w:szCs w:val="27"/>
        </w:rPr>
        <w:t xml:space="preserve">        ; If AL is 0 then jump to done label</w:t>
      </w:r>
    </w:p>
    <w:p w14:paraId="17E48AD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10h</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BIOS interrupt 10h (0x10 or 16 in decimal)</w:t>
      </w:r>
    </w:p>
    <w:p w14:paraId="35AF0E0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proofErr w:type="spellStart"/>
      <w:proofErr w:type="gramStart"/>
      <w:r w:rsidRPr="00672A19">
        <w:rPr>
          <w:rFonts w:ascii="Consolas" w:eastAsia="Times New Roman" w:hAnsi="Consolas" w:cs="Times New Roman"/>
          <w:color w:val="268BD2"/>
          <w:sz w:val="27"/>
          <w:szCs w:val="27"/>
        </w:rPr>
        <w:t>jmp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859900"/>
          <w:sz w:val="27"/>
          <w:szCs w:val="27"/>
        </w:rPr>
        <w:t>repeat</w:t>
      </w:r>
      <w:proofErr w:type="gramEnd"/>
      <w:r w:rsidRPr="00672A19">
        <w:rPr>
          <w:rFonts w:ascii="Consolas" w:eastAsia="Times New Roman" w:hAnsi="Consolas" w:cs="Times New Roman"/>
          <w:i/>
          <w:iCs/>
          <w:color w:val="93A1A1"/>
          <w:sz w:val="27"/>
          <w:szCs w:val="27"/>
        </w:rPr>
        <w:t xml:space="preserve">     ; Continue to next character in the string</w:t>
      </w:r>
    </w:p>
    <w:p w14:paraId="17BA1E0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gramStart"/>
      <w:r w:rsidRPr="00672A19">
        <w:rPr>
          <w:rFonts w:ascii="Consolas" w:eastAsia="Times New Roman" w:hAnsi="Consolas" w:cs="Times New Roman"/>
          <w:color w:val="657B83"/>
          <w:sz w:val="27"/>
          <w:szCs w:val="27"/>
        </w:rPr>
        <w:t>.</w:t>
      </w:r>
      <w:r w:rsidRPr="00672A19">
        <w:rPr>
          <w:rFonts w:ascii="Consolas" w:eastAsia="Times New Roman" w:hAnsi="Consolas" w:cs="Times New Roman"/>
          <w:i/>
          <w:iCs/>
          <w:color w:val="D33682"/>
          <w:sz w:val="27"/>
          <w:szCs w:val="27"/>
        </w:rPr>
        <w:t>done</w:t>
      </w:r>
      <w:proofErr w:type="gramEnd"/>
      <w:r w:rsidRPr="00672A19">
        <w:rPr>
          <w:rFonts w:ascii="Consolas" w:eastAsia="Times New Roman" w:hAnsi="Consolas" w:cs="Times New Roman"/>
          <w:i/>
          <w:iCs/>
          <w:color w:val="D33682"/>
          <w:sz w:val="27"/>
          <w:szCs w:val="27"/>
        </w:rPr>
        <w:t>:</w:t>
      </w:r>
    </w:p>
    <w:p w14:paraId="5A1EB33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pop</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CB4B16"/>
          <w:sz w:val="27"/>
          <w:szCs w:val="27"/>
        </w:rPr>
        <w:t>ax</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Restore the value to the AX register</w:t>
      </w:r>
    </w:p>
    <w:p w14:paraId="66CDC8B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ret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Return to caller location</w:t>
      </w:r>
    </w:p>
    <w:p w14:paraId="7F9A648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61108562"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51D9ECB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xml:space="preserve">; Boot loaders are 512 bytes in size so pad the remaining bytes with </w:t>
      </w:r>
      <w:proofErr w:type="gramStart"/>
      <w:r w:rsidRPr="00672A19">
        <w:rPr>
          <w:rFonts w:ascii="Consolas" w:eastAsia="Times New Roman" w:hAnsi="Consolas" w:cs="Times New Roman"/>
          <w:i/>
          <w:iCs/>
          <w:color w:val="93A1A1"/>
          <w:sz w:val="27"/>
          <w:szCs w:val="27"/>
        </w:rPr>
        <w:t>0</w:t>
      </w:r>
      <w:proofErr w:type="gramEnd"/>
    </w:p>
    <w:p w14:paraId="305B532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3A9269E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859900"/>
          <w:sz w:val="27"/>
          <w:szCs w:val="27"/>
        </w:rPr>
        <w:t>times</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510</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859900"/>
          <w:sz w:val="27"/>
          <w:szCs w:val="27"/>
        </w:rPr>
        <w:t>db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Pad (510 - current position) bytes of 0</w:t>
      </w:r>
    </w:p>
    <w:p w14:paraId="1DF6394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A0061FE"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spellStart"/>
      <w:r w:rsidRPr="00672A19">
        <w:rPr>
          <w:rFonts w:ascii="Consolas" w:eastAsia="Times New Roman" w:hAnsi="Consolas" w:cs="Times New Roman"/>
          <w:color w:val="859900"/>
          <w:sz w:val="27"/>
          <w:szCs w:val="27"/>
        </w:rPr>
        <w:t>dw</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0xAA55</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Boot sector code trailer</w:t>
      </w:r>
    </w:p>
    <w:p w14:paraId="4BBBF0C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041152F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bookmarkStart w:id="28" w:name="line92new3"/>
      <w:r w:rsidRPr="00672A19">
        <w:rPr>
          <w:rFonts w:ascii="Consolas" w:eastAsia="Times New Roman" w:hAnsi="Consolas" w:cs="Times New Roman"/>
          <w:i/>
          <w:iCs/>
          <w:color w:val="93A1A1"/>
          <w:sz w:val="27"/>
          <w:szCs w:val="27"/>
        </w:rPr>
        <w:t>; (NEW 3)</w:t>
      </w:r>
    </w:p>
    <w:bookmarkEnd w:id="28"/>
    <w:p w14:paraId="27A8C8E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130842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xml:space="preserve">; Code which </w:t>
      </w:r>
      <w:proofErr w:type="gramStart"/>
      <w:r w:rsidRPr="00672A19">
        <w:rPr>
          <w:rFonts w:ascii="Consolas" w:eastAsia="Times New Roman" w:hAnsi="Consolas" w:cs="Times New Roman"/>
          <w:i/>
          <w:iCs/>
          <w:color w:val="93A1A1"/>
          <w:sz w:val="27"/>
          <w:szCs w:val="27"/>
        </w:rPr>
        <w:t>is loaded</w:t>
      </w:r>
      <w:proofErr w:type="gramEnd"/>
      <w:r w:rsidRPr="00672A19">
        <w:rPr>
          <w:rFonts w:ascii="Consolas" w:eastAsia="Times New Roman" w:hAnsi="Consolas" w:cs="Times New Roman"/>
          <w:i/>
          <w:iCs/>
          <w:color w:val="93A1A1"/>
          <w:sz w:val="27"/>
          <w:szCs w:val="27"/>
        </w:rPr>
        <w:t xml:space="preserve"> to 7E00h (512 bytes after 7C00h- our program boot </w:t>
      </w:r>
      <w:proofErr w:type="spellStart"/>
      <w:r w:rsidRPr="00672A19">
        <w:rPr>
          <w:rFonts w:ascii="Consolas" w:eastAsia="Times New Roman" w:hAnsi="Consolas" w:cs="Times New Roman"/>
          <w:i/>
          <w:iCs/>
          <w:color w:val="93A1A1"/>
          <w:sz w:val="27"/>
          <w:szCs w:val="27"/>
        </w:rPr>
        <w:t>addr</w:t>
      </w:r>
      <w:proofErr w:type="spellEnd"/>
      <w:r w:rsidRPr="00672A19">
        <w:rPr>
          <w:rFonts w:ascii="Consolas" w:eastAsia="Times New Roman" w:hAnsi="Consolas" w:cs="Times New Roman"/>
          <w:i/>
          <w:iCs/>
          <w:color w:val="93A1A1"/>
          <w:sz w:val="27"/>
          <w:szCs w:val="27"/>
        </w:rPr>
        <w:t>)</w:t>
      </w:r>
    </w:p>
    <w:p w14:paraId="0D4AF9DB"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105FFBB0"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spellStart"/>
      <w:r w:rsidRPr="00672A19">
        <w:rPr>
          <w:rFonts w:ascii="Consolas" w:eastAsia="Times New Roman" w:hAnsi="Consolas" w:cs="Times New Roman"/>
          <w:i/>
          <w:iCs/>
          <w:color w:val="D33682"/>
          <w:sz w:val="27"/>
          <w:szCs w:val="27"/>
        </w:rPr>
        <w:t>wild_zone</w:t>
      </w:r>
      <w:proofErr w:type="spellEnd"/>
      <w:r w:rsidRPr="00672A19">
        <w:rPr>
          <w:rFonts w:ascii="Consolas" w:eastAsia="Times New Roman" w:hAnsi="Consolas" w:cs="Times New Roman"/>
          <w:i/>
          <w:iCs/>
          <w:color w:val="D33682"/>
          <w:sz w:val="27"/>
          <w:szCs w:val="27"/>
        </w:rPr>
        <w:t>:</w:t>
      </w:r>
    </w:p>
    <w:p w14:paraId="4D473A1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mov</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CB4B16"/>
          <w:sz w:val="27"/>
          <w:szCs w:val="27"/>
        </w:rPr>
        <w:t>si</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freedom</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w:t>
      </w:r>
      <w:proofErr w:type="gramEnd"/>
      <w:r w:rsidRPr="00672A19">
        <w:rPr>
          <w:rFonts w:ascii="Consolas" w:eastAsia="Times New Roman" w:hAnsi="Consolas" w:cs="Times New Roman"/>
          <w:i/>
          <w:iCs/>
          <w:color w:val="93A1A1"/>
          <w:sz w:val="27"/>
          <w:szCs w:val="27"/>
        </w:rPr>
        <w:t xml:space="preserve"> Set our </w:t>
      </w:r>
      <w:proofErr w:type="spellStart"/>
      <w:r w:rsidRPr="00672A19">
        <w:rPr>
          <w:rFonts w:ascii="Consolas" w:eastAsia="Times New Roman" w:hAnsi="Consolas" w:cs="Times New Roman"/>
          <w:i/>
          <w:iCs/>
          <w:color w:val="93A1A1"/>
          <w:sz w:val="27"/>
          <w:szCs w:val="27"/>
        </w:rPr>
        <w:t>si</w:t>
      </w:r>
      <w:proofErr w:type="spellEnd"/>
      <w:r w:rsidRPr="00672A19">
        <w:rPr>
          <w:rFonts w:ascii="Consolas" w:eastAsia="Times New Roman" w:hAnsi="Consolas" w:cs="Times New Roman"/>
          <w:i/>
          <w:iCs/>
          <w:color w:val="93A1A1"/>
          <w:sz w:val="27"/>
          <w:szCs w:val="27"/>
        </w:rPr>
        <w:t xml:space="preserve"> to point to the hello message</w:t>
      </w:r>
    </w:p>
    <w:p w14:paraId="408C9C89"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call</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D33682"/>
          <w:sz w:val="27"/>
          <w:szCs w:val="27"/>
        </w:rPr>
        <w:t>print</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xml:space="preserve">      </w:t>
      </w:r>
      <w:proofErr w:type="gramStart"/>
      <w:r w:rsidRPr="00672A19">
        <w:rPr>
          <w:rFonts w:ascii="Consolas" w:eastAsia="Times New Roman" w:hAnsi="Consolas" w:cs="Times New Roman"/>
          <w:i/>
          <w:iCs/>
          <w:color w:val="93A1A1"/>
          <w:sz w:val="27"/>
          <w:szCs w:val="27"/>
        </w:rPr>
        <w:t xml:space="preserve">  ;</w:t>
      </w:r>
      <w:proofErr w:type="gramEnd"/>
      <w:r w:rsidRPr="00672A19">
        <w:rPr>
          <w:rFonts w:ascii="Consolas" w:eastAsia="Times New Roman" w:hAnsi="Consolas" w:cs="Times New Roman"/>
          <w:i/>
          <w:iCs/>
          <w:color w:val="93A1A1"/>
          <w:sz w:val="27"/>
          <w:szCs w:val="27"/>
        </w:rPr>
        <w:t xml:space="preserve"> Call our print subroutine to print the message</w:t>
      </w:r>
    </w:p>
    <w:p w14:paraId="6D5E0A3C"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roofErr w:type="gramStart"/>
      <w:r w:rsidRPr="00672A19">
        <w:rPr>
          <w:rFonts w:ascii="Consolas" w:eastAsia="Times New Roman" w:hAnsi="Consolas" w:cs="Times New Roman"/>
          <w:color w:val="657B83"/>
          <w:sz w:val="27"/>
          <w:szCs w:val="27"/>
        </w:rPr>
        <w:t>.</w:t>
      </w:r>
      <w:r w:rsidRPr="00672A19">
        <w:rPr>
          <w:rFonts w:ascii="Consolas" w:eastAsia="Times New Roman" w:hAnsi="Consolas" w:cs="Times New Roman"/>
          <w:color w:val="268BD2"/>
          <w:sz w:val="27"/>
          <w:szCs w:val="27"/>
        </w:rPr>
        <w:t>loop</w:t>
      </w:r>
      <w:proofErr w:type="gramEnd"/>
      <w:r w:rsidRPr="00672A19">
        <w:rPr>
          <w:rFonts w:ascii="Consolas" w:eastAsia="Times New Roman" w:hAnsi="Consolas" w:cs="Times New Roman"/>
          <w:color w:val="657B83"/>
          <w:sz w:val="27"/>
          <w:szCs w:val="27"/>
        </w:rPr>
        <w:t>:</w:t>
      </w:r>
    </w:p>
    <w:p w14:paraId="4BBB912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color w:val="657B83"/>
          <w:sz w:val="27"/>
          <w:szCs w:val="27"/>
        </w:rPr>
        <w:lastRenderedPageBreak/>
        <w:t xml:space="preserve">        </w:t>
      </w:r>
      <w:proofErr w:type="spellStart"/>
      <w:proofErr w:type="gramStart"/>
      <w:r w:rsidRPr="00672A19">
        <w:rPr>
          <w:rFonts w:ascii="Consolas" w:eastAsia="Times New Roman" w:hAnsi="Consolas" w:cs="Times New Roman"/>
          <w:color w:val="268BD2"/>
          <w:sz w:val="27"/>
          <w:szCs w:val="27"/>
        </w:rPr>
        <w:t>jmp</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68BD2"/>
          <w:sz w:val="27"/>
          <w:szCs w:val="27"/>
        </w:rPr>
        <w:t>loop</w:t>
      </w:r>
      <w:proofErr w:type="gram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i/>
          <w:iCs/>
          <w:color w:val="93A1A1"/>
          <w:sz w:val="27"/>
          <w:szCs w:val="27"/>
        </w:rPr>
        <w:t>        ; Infinite loop to hold control of the computer</w:t>
      </w:r>
    </w:p>
    <w:p w14:paraId="75BCCB5A"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p>
    <w:p w14:paraId="66D22664"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2717BD58"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 Constants</w:t>
      </w:r>
    </w:p>
    <w:p w14:paraId="54C7ABD7" w14:textId="77777777"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93A1A1"/>
          <w:sz w:val="27"/>
          <w:szCs w:val="27"/>
        </w:rPr>
        <w:t>;-------------------------------------------------------------------------------</w:t>
      </w:r>
    </w:p>
    <w:p w14:paraId="6D2D8D74" w14:textId="07988219" w:rsidR="00672A19" w:rsidRPr="00672A19" w:rsidRDefault="00672A19" w:rsidP="00672A19">
      <w:pPr>
        <w:shd w:val="clear" w:color="auto" w:fill="FDF6E3"/>
        <w:spacing w:after="0" w:line="360" w:lineRule="atLeast"/>
        <w:rPr>
          <w:rFonts w:ascii="Consolas" w:eastAsia="Times New Roman" w:hAnsi="Consolas" w:cs="Times New Roman"/>
          <w:color w:val="657B83"/>
          <w:sz w:val="27"/>
          <w:szCs w:val="27"/>
        </w:rPr>
      </w:pPr>
      <w:r w:rsidRPr="00672A19">
        <w:rPr>
          <w:rFonts w:ascii="Consolas" w:eastAsia="Times New Roman" w:hAnsi="Consolas" w:cs="Times New Roman"/>
          <w:i/>
          <w:iCs/>
          <w:color w:val="D33682"/>
          <w:sz w:val="27"/>
          <w:szCs w:val="27"/>
        </w:rPr>
        <w:t>freedom</w:t>
      </w:r>
      <w:r w:rsidRPr="00672A19">
        <w:rPr>
          <w:rFonts w:ascii="Consolas" w:eastAsia="Times New Roman" w:hAnsi="Consolas" w:cs="Times New Roman"/>
          <w:color w:val="657B83"/>
          <w:sz w:val="27"/>
          <w:szCs w:val="27"/>
        </w:rPr>
        <w:t xml:space="preserve"> </w:t>
      </w:r>
      <w:proofErr w:type="spellStart"/>
      <w:r w:rsidRPr="00672A19">
        <w:rPr>
          <w:rFonts w:ascii="Consolas" w:eastAsia="Times New Roman" w:hAnsi="Consolas" w:cs="Times New Roman"/>
          <w:color w:val="859900"/>
          <w:sz w:val="27"/>
          <w:szCs w:val="27"/>
        </w:rPr>
        <w:t>db</w:t>
      </w:r>
      <w:proofErr w:type="spellEnd"/>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2AA198"/>
          <w:sz w:val="27"/>
          <w:szCs w:val="27"/>
        </w:rPr>
        <w:t>"You're free!"</w:t>
      </w:r>
      <w:r w:rsidRPr="00672A19">
        <w:rPr>
          <w:rFonts w:ascii="Consolas" w:eastAsia="Times New Roman" w:hAnsi="Consolas" w:cs="Times New Roman"/>
          <w:color w:val="657B83"/>
          <w:sz w:val="27"/>
          <w:szCs w:val="27"/>
        </w:rPr>
        <w:t xml:space="preserve">, </w:t>
      </w:r>
      <w:r w:rsidRPr="00672A19">
        <w:rPr>
          <w:rFonts w:ascii="Consolas" w:eastAsia="Times New Roman" w:hAnsi="Consolas" w:cs="Times New Roman"/>
          <w:color w:val="D33682"/>
          <w:sz w:val="27"/>
          <w:szCs w:val="27"/>
        </w:rPr>
        <w:t>00h</w:t>
      </w:r>
    </w:p>
    <w:p w14:paraId="77AF231D" w14:textId="5AD45477" w:rsidR="003B68E6" w:rsidRPr="003B68E6" w:rsidRDefault="00672A19" w:rsidP="009D1921">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br/>
      </w:r>
      <w:r w:rsidR="003B68E6" w:rsidRPr="003B68E6">
        <w:rPr>
          <w:rFonts w:ascii="Segoe UI" w:eastAsia="Times New Roman" w:hAnsi="Segoe UI" w:cs="Segoe UI"/>
          <w:color w:val="111111"/>
          <w:sz w:val="24"/>
          <w:szCs w:val="24"/>
        </w:rPr>
        <w:t xml:space="preserve">There are only </w:t>
      </w:r>
      <w:proofErr w:type="gramStart"/>
      <w:r w:rsidR="003B68E6" w:rsidRPr="003B68E6">
        <w:rPr>
          <w:rFonts w:ascii="Segoe UI" w:eastAsia="Times New Roman" w:hAnsi="Segoe UI" w:cs="Segoe UI"/>
          <w:color w:val="111111"/>
          <w:sz w:val="24"/>
          <w:szCs w:val="24"/>
        </w:rPr>
        <w:t>3</w:t>
      </w:r>
      <w:proofErr w:type="gramEnd"/>
      <w:r w:rsidR="003B68E6" w:rsidRPr="003B68E6">
        <w:rPr>
          <w:rFonts w:ascii="Segoe UI" w:eastAsia="Times New Roman" w:hAnsi="Segoe UI" w:cs="Segoe UI"/>
          <w:color w:val="111111"/>
          <w:sz w:val="24"/>
          <w:szCs w:val="24"/>
        </w:rPr>
        <w:t xml:space="preserve"> new sections of code in this from the previous document’s examples. The code below </w:t>
      </w:r>
      <w:hyperlink w:anchor="line40" w:history="1">
        <w:r w:rsidR="003B68E6" w:rsidRPr="003B68E6">
          <w:rPr>
            <w:rStyle w:val="Hyperlink"/>
            <w:rFonts w:ascii="Segoe UI" w:eastAsia="Times New Roman" w:hAnsi="Segoe UI" w:cs="Segoe UI"/>
            <w:sz w:val="23"/>
            <w:szCs w:val="23"/>
            <w:shd w:val="clear" w:color="auto" w:fill="EEEEFF"/>
          </w:rPr>
          <w:t>(NEW 1)</w:t>
        </w:r>
      </w:hyperlink>
      <w:r w:rsidR="00DB7FA4">
        <w:rPr>
          <w:rFonts w:ascii="Segoe UI" w:eastAsia="Times New Roman" w:hAnsi="Segoe UI" w:cs="Segoe UI"/>
          <w:color w:val="111111"/>
          <w:sz w:val="24"/>
          <w:szCs w:val="24"/>
        </w:rPr>
        <w:t xml:space="preserve"> </w:t>
      </w:r>
      <w:r w:rsidR="003B68E6" w:rsidRPr="003B68E6">
        <w:rPr>
          <w:rFonts w:ascii="Segoe UI" w:eastAsia="Times New Roman" w:hAnsi="Segoe UI" w:cs="Segoe UI"/>
          <w:color w:val="111111"/>
          <w:sz w:val="24"/>
          <w:szCs w:val="24"/>
        </w:rPr>
        <w:t>is the code that we need to load up more data from the floppy drive into memory. The important interrupt here to note is the </w:t>
      </w:r>
      <w:r w:rsidR="003B68E6" w:rsidRPr="003B68E6">
        <w:rPr>
          <w:rFonts w:ascii="Segoe UI" w:eastAsia="Times New Roman" w:hAnsi="Segoe UI" w:cs="Segoe UI"/>
          <w:color w:val="111111"/>
          <w:sz w:val="23"/>
          <w:szCs w:val="23"/>
          <w:shd w:val="clear" w:color="auto" w:fill="EEEEFF"/>
        </w:rPr>
        <w:t>int 13h</w:t>
      </w:r>
      <w:r w:rsidR="003B68E6" w:rsidRPr="003B68E6">
        <w:rPr>
          <w:rFonts w:ascii="Segoe UI" w:eastAsia="Times New Roman" w:hAnsi="Segoe UI" w:cs="Segoe UI"/>
          <w:color w:val="111111"/>
          <w:sz w:val="24"/>
          <w:szCs w:val="24"/>
        </w:rPr>
        <w:t xml:space="preserve"> interrupt. This will take the arguments provided and load up data as specified. Technically this operation could fail, so </w:t>
      </w:r>
      <w:del w:id="29" w:author="Brent Farris" w:date="2022-06-12T13:47:00Z">
        <w:r w:rsidR="003B68E6" w:rsidRPr="003B68E6" w:rsidDel="00F5563F">
          <w:rPr>
            <w:rFonts w:ascii="Segoe UI" w:eastAsia="Times New Roman" w:hAnsi="Segoe UI" w:cs="Segoe UI"/>
            <w:color w:val="111111"/>
            <w:sz w:val="24"/>
            <w:szCs w:val="24"/>
          </w:rPr>
          <w:delText>you’d</w:delText>
        </w:r>
      </w:del>
      <w:ins w:id="30" w:author="Brent Farris" w:date="2022-06-12T13:47:00Z">
        <w:r w:rsidR="00F5563F" w:rsidRPr="003B68E6">
          <w:rPr>
            <w:rFonts w:ascii="Segoe UI" w:eastAsia="Times New Roman" w:hAnsi="Segoe UI" w:cs="Segoe UI"/>
            <w:color w:val="111111"/>
            <w:sz w:val="24"/>
            <w:szCs w:val="24"/>
          </w:rPr>
          <w:t>you would</w:t>
        </w:r>
      </w:ins>
      <w:r w:rsidR="003B68E6" w:rsidRPr="003B68E6">
        <w:rPr>
          <w:rFonts w:ascii="Segoe UI" w:eastAsia="Times New Roman" w:hAnsi="Segoe UI" w:cs="Segoe UI"/>
          <w:color w:val="111111"/>
          <w:sz w:val="24"/>
          <w:szCs w:val="24"/>
        </w:rPr>
        <w:t xml:space="preserve"> want to run it </w:t>
      </w:r>
      <w:proofErr w:type="gramStart"/>
      <w:r w:rsidR="003B68E6" w:rsidRPr="003B68E6">
        <w:rPr>
          <w:rFonts w:ascii="Segoe UI" w:eastAsia="Times New Roman" w:hAnsi="Segoe UI" w:cs="Segoe UI"/>
          <w:color w:val="111111"/>
          <w:sz w:val="24"/>
          <w:szCs w:val="24"/>
        </w:rPr>
        <w:t>a few</w:t>
      </w:r>
      <w:proofErr w:type="gramEnd"/>
      <w:r w:rsidR="003B68E6" w:rsidRPr="003B68E6">
        <w:rPr>
          <w:rFonts w:ascii="Segoe UI" w:eastAsia="Times New Roman" w:hAnsi="Segoe UI" w:cs="Segoe UI"/>
          <w:color w:val="111111"/>
          <w:sz w:val="24"/>
          <w:szCs w:val="24"/>
        </w:rPr>
        <w:t xml:space="preserve"> times upon failure to be sure (resetting the disk with AH=00h between attempts).</w:t>
      </w:r>
    </w:p>
    <w:p w14:paraId="14E30926" w14:textId="70728DBA"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At this point we have loaded some more code into memory and are ready to jump to it; this brings us to </w:t>
      </w:r>
      <w:ins w:id="31" w:author="Brent Farris" w:date="2022-06-12T13:45:00Z">
        <w:r w:rsidR="00542850">
          <w:rPr>
            <w:rFonts w:ascii="Segoe UI" w:eastAsia="Times New Roman" w:hAnsi="Segoe UI" w:cs="Segoe UI"/>
            <w:color w:val="111111"/>
            <w:sz w:val="23"/>
            <w:szCs w:val="23"/>
            <w:shd w:val="clear" w:color="auto" w:fill="EEEEFF"/>
          </w:rPr>
          <w:fldChar w:fldCharType="begin"/>
        </w:r>
        <w:r w:rsidR="00542850">
          <w:rPr>
            <w:rFonts w:ascii="Segoe UI" w:eastAsia="Times New Roman" w:hAnsi="Segoe UI" w:cs="Segoe UI"/>
            <w:color w:val="111111"/>
            <w:sz w:val="23"/>
            <w:szCs w:val="23"/>
            <w:shd w:val="clear" w:color="auto" w:fill="EEEEFF"/>
          </w:rPr>
          <w:instrText xml:space="preserve"> HYPERLINK  \l "line52new2" </w:instrText>
        </w:r>
        <w:r w:rsidR="00542850">
          <w:rPr>
            <w:rFonts w:ascii="Segoe UI" w:eastAsia="Times New Roman" w:hAnsi="Segoe UI" w:cs="Segoe UI"/>
            <w:color w:val="111111"/>
            <w:sz w:val="23"/>
            <w:szCs w:val="23"/>
            <w:shd w:val="clear" w:color="auto" w:fill="EEEEFF"/>
          </w:rPr>
        </w:r>
        <w:r w:rsidR="00542850">
          <w:rPr>
            <w:rFonts w:ascii="Segoe UI" w:eastAsia="Times New Roman" w:hAnsi="Segoe UI" w:cs="Segoe UI"/>
            <w:color w:val="111111"/>
            <w:sz w:val="23"/>
            <w:szCs w:val="23"/>
            <w:shd w:val="clear" w:color="auto" w:fill="EEEEFF"/>
          </w:rPr>
          <w:fldChar w:fldCharType="separate"/>
        </w:r>
        <w:del w:id="32" w:author="Brent Farris" w:date="2022-06-12T13:43:00Z">
          <w:r w:rsidRPr="00542850" w:rsidDel="006A58E6">
            <w:rPr>
              <w:rStyle w:val="Hyperlink"/>
              <w:rFonts w:ascii="Segoe UI" w:eastAsia="Times New Roman" w:hAnsi="Segoe UI" w:cs="Segoe UI"/>
              <w:sz w:val="23"/>
              <w:szCs w:val="23"/>
              <w:shd w:val="clear" w:color="auto" w:fill="EEEEFF"/>
            </w:rPr>
            <w:delText xml:space="preserve">; </w:delText>
          </w:r>
        </w:del>
        <w:r w:rsidRPr="00542850">
          <w:rPr>
            <w:rStyle w:val="Hyperlink"/>
            <w:rFonts w:ascii="Segoe UI" w:eastAsia="Times New Roman" w:hAnsi="Segoe UI" w:cs="Segoe UI"/>
            <w:sz w:val="23"/>
            <w:szCs w:val="23"/>
            <w:shd w:val="clear" w:color="auto" w:fill="EEEEFF"/>
          </w:rPr>
          <w:t>(New 2)</w:t>
        </w:r>
        <w:r w:rsidR="00542850">
          <w:rPr>
            <w:rFonts w:ascii="Segoe UI" w:eastAsia="Times New Roman" w:hAnsi="Segoe UI" w:cs="Segoe UI"/>
            <w:color w:val="111111"/>
            <w:sz w:val="23"/>
            <w:szCs w:val="23"/>
            <w:shd w:val="clear" w:color="auto" w:fill="EEEEFF"/>
          </w:rPr>
          <w:fldChar w:fldCharType="end"/>
        </w:r>
      </w:ins>
      <w:r w:rsidRPr="003B68E6">
        <w:rPr>
          <w:rFonts w:ascii="Segoe UI" w:eastAsia="Times New Roman" w:hAnsi="Segoe UI" w:cs="Segoe UI"/>
          <w:color w:val="111111"/>
          <w:sz w:val="24"/>
          <w:szCs w:val="24"/>
        </w:rPr>
        <w:t xml:space="preserve">. Here we </w:t>
      </w:r>
      <w:del w:id="33" w:author="Brent Farris" w:date="2022-06-12T13:45:00Z">
        <w:r w:rsidRPr="003B68E6" w:rsidDel="00542850">
          <w:rPr>
            <w:rFonts w:ascii="Segoe UI" w:eastAsia="Times New Roman" w:hAnsi="Segoe UI" w:cs="Segoe UI"/>
            <w:color w:val="111111"/>
            <w:sz w:val="24"/>
            <w:szCs w:val="24"/>
          </w:rPr>
          <w:delText>don’t</w:delText>
        </w:r>
      </w:del>
      <w:ins w:id="34" w:author="Brent Farris" w:date="2022-06-12T13:45:00Z">
        <w:r w:rsidR="00542850" w:rsidRPr="003B68E6">
          <w:rPr>
            <w:rFonts w:ascii="Segoe UI" w:eastAsia="Times New Roman" w:hAnsi="Segoe UI" w:cs="Segoe UI"/>
            <w:color w:val="111111"/>
            <w:sz w:val="24"/>
            <w:szCs w:val="24"/>
          </w:rPr>
          <w:t>do not</w:t>
        </w:r>
      </w:ins>
      <w:r w:rsidRPr="003B68E6">
        <w:rPr>
          <w:rFonts w:ascii="Segoe UI" w:eastAsia="Times New Roman" w:hAnsi="Segoe UI" w:cs="Segoe UI"/>
          <w:color w:val="111111"/>
          <w:sz w:val="24"/>
          <w:szCs w:val="24"/>
        </w:rPr>
        <w:t xml:space="preserve"> simply do </w:t>
      </w:r>
      <w:proofErr w:type="spellStart"/>
      <w:r w:rsidRPr="003B68E6">
        <w:rPr>
          <w:rFonts w:ascii="Segoe UI" w:eastAsia="Times New Roman" w:hAnsi="Segoe UI" w:cs="Segoe UI"/>
          <w:color w:val="111111"/>
          <w:sz w:val="23"/>
          <w:szCs w:val="23"/>
          <w:shd w:val="clear" w:color="auto" w:fill="EEEEFF"/>
        </w:rPr>
        <w:t>jmp</w:t>
      </w:r>
      <w:proofErr w:type="spellEnd"/>
      <w:r w:rsidRPr="003B68E6">
        <w:rPr>
          <w:rFonts w:ascii="Segoe UI" w:eastAsia="Times New Roman" w:hAnsi="Segoe UI" w:cs="Segoe UI"/>
          <w:color w:val="111111"/>
          <w:sz w:val="23"/>
          <w:szCs w:val="23"/>
          <w:shd w:val="clear" w:color="auto" w:fill="EEEEFF"/>
        </w:rPr>
        <w:t xml:space="preserve"> 7E00h</w:t>
      </w:r>
      <w:r w:rsidRPr="003B68E6">
        <w:rPr>
          <w:rFonts w:ascii="Segoe UI" w:eastAsia="Times New Roman" w:hAnsi="Segoe UI" w:cs="Segoe UI"/>
          <w:color w:val="111111"/>
          <w:sz w:val="24"/>
          <w:szCs w:val="24"/>
        </w:rPr>
        <w:t xml:space="preserve"> because the assembler will assume that is an offset from our current position in code, so </w:t>
      </w:r>
      <w:del w:id="35" w:author="Brent Farris" w:date="2022-06-12T13:47:00Z">
        <w:r w:rsidRPr="003B68E6" w:rsidDel="00F5563F">
          <w:rPr>
            <w:rFonts w:ascii="Segoe UI" w:eastAsia="Times New Roman" w:hAnsi="Segoe UI" w:cs="Segoe UI"/>
            <w:color w:val="111111"/>
            <w:sz w:val="24"/>
            <w:szCs w:val="24"/>
          </w:rPr>
          <w:delText>we’ll</w:delText>
        </w:r>
      </w:del>
      <w:ins w:id="36" w:author="Brent Farris" w:date="2022-06-12T13:47:00Z">
        <w:r w:rsidR="00F5563F" w:rsidRPr="003B68E6">
          <w:rPr>
            <w:rFonts w:ascii="Segoe UI" w:eastAsia="Times New Roman" w:hAnsi="Segoe UI" w:cs="Segoe UI"/>
            <w:color w:val="111111"/>
            <w:sz w:val="24"/>
            <w:szCs w:val="24"/>
          </w:rPr>
          <w:t>we will</w:t>
        </w:r>
      </w:ins>
      <w:r w:rsidRPr="003B68E6">
        <w:rPr>
          <w:rFonts w:ascii="Segoe UI" w:eastAsia="Times New Roman" w:hAnsi="Segoe UI" w:cs="Segoe UI"/>
          <w:color w:val="111111"/>
          <w:sz w:val="24"/>
          <w:szCs w:val="24"/>
        </w:rPr>
        <w:t xml:space="preserve"> do a little trick by pushing the address onto the stack, and then calling </w:t>
      </w:r>
      <w:r w:rsidRPr="003B68E6">
        <w:rPr>
          <w:rFonts w:ascii="Segoe UI" w:eastAsia="Times New Roman" w:hAnsi="Segoe UI" w:cs="Segoe UI"/>
          <w:color w:val="111111"/>
          <w:sz w:val="23"/>
          <w:szCs w:val="23"/>
          <w:shd w:val="clear" w:color="auto" w:fill="EEEEFF"/>
        </w:rPr>
        <w:t>ret</w:t>
      </w:r>
      <w:r w:rsidRPr="003B68E6">
        <w:rPr>
          <w:rFonts w:ascii="Segoe UI" w:eastAsia="Times New Roman" w:hAnsi="Segoe UI" w:cs="Segoe UI"/>
          <w:color w:val="111111"/>
          <w:sz w:val="24"/>
          <w:szCs w:val="24"/>
        </w:rPr>
        <w:t> which will pop an address from the stack and jump to it.</w:t>
      </w:r>
    </w:p>
    <w:p w14:paraId="532D8F14" w14:textId="2DBE0A72" w:rsidR="00272333"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del w:id="37" w:author="Brent Farris" w:date="2022-06-12T13:47:00Z">
        <w:r w:rsidRPr="003B68E6" w:rsidDel="00F5563F">
          <w:rPr>
            <w:rFonts w:ascii="Segoe UI" w:eastAsia="Times New Roman" w:hAnsi="Segoe UI" w:cs="Segoe UI"/>
            <w:color w:val="111111"/>
            <w:sz w:val="24"/>
            <w:szCs w:val="24"/>
          </w:rPr>
          <w:delText>Lastly</w:delText>
        </w:r>
      </w:del>
      <w:ins w:id="38" w:author="Brent Farris" w:date="2022-06-12T13:47:00Z">
        <w:r w:rsidR="00F5563F" w:rsidRPr="003B68E6">
          <w:rPr>
            <w:rFonts w:ascii="Segoe UI" w:eastAsia="Times New Roman" w:hAnsi="Segoe UI" w:cs="Segoe UI"/>
            <w:color w:val="111111"/>
            <w:sz w:val="24"/>
            <w:szCs w:val="24"/>
          </w:rPr>
          <w:t>Lastly,</w:t>
        </w:r>
      </w:ins>
      <w:r w:rsidRPr="003B68E6">
        <w:rPr>
          <w:rFonts w:ascii="Segoe UI" w:eastAsia="Times New Roman" w:hAnsi="Segoe UI" w:cs="Segoe UI"/>
          <w:color w:val="111111"/>
          <w:sz w:val="24"/>
          <w:szCs w:val="24"/>
        </w:rPr>
        <w:t xml:space="preserve"> we have </w:t>
      </w:r>
      <w:ins w:id="39" w:author="Brent Farris" w:date="2022-06-12T13:45:00Z">
        <w:r w:rsidR="00542850">
          <w:rPr>
            <w:rFonts w:ascii="Segoe UI" w:eastAsia="Times New Roman" w:hAnsi="Segoe UI" w:cs="Segoe UI"/>
            <w:color w:val="111111"/>
            <w:sz w:val="23"/>
            <w:szCs w:val="23"/>
            <w:shd w:val="clear" w:color="auto" w:fill="EEEEFF"/>
          </w:rPr>
          <w:fldChar w:fldCharType="begin"/>
        </w:r>
        <w:r w:rsidR="00542850">
          <w:rPr>
            <w:rFonts w:ascii="Segoe UI" w:eastAsia="Times New Roman" w:hAnsi="Segoe UI" w:cs="Segoe UI"/>
            <w:color w:val="111111"/>
            <w:sz w:val="23"/>
            <w:szCs w:val="23"/>
            <w:shd w:val="clear" w:color="auto" w:fill="EEEEFF"/>
          </w:rPr>
          <w:instrText xml:space="preserve"> HYPERLINK  \l "line92new3" </w:instrText>
        </w:r>
        <w:r w:rsidR="00542850">
          <w:rPr>
            <w:rFonts w:ascii="Segoe UI" w:eastAsia="Times New Roman" w:hAnsi="Segoe UI" w:cs="Segoe UI"/>
            <w:color w:val="111111"/>
            <w:sz w:val="23"/>
            <w:szCs w:val="23"/>
            <w:shd w:val="clear" w:color="auto" w:fill="EEEEFF"/>
          </w:rPr>
        </w:r>
        <w:r w:rsidR="00542850">
          <w:rPr>
            <w:rFonts w:ascii="Segoe UI" w:eastAsia="Times New Roman" w:hAnsi="Segoe UI" w:cs="Segoe UI"/>
            <w:color w:val="111111"/>
            <w:sz w:val="23"/>
            <w:szCs w:val="23"/>
            <w:shd w:val="clear" w:color="auto" w:fill="EEEEFF"/>
          </w:rPr>
          <w:fldChar w:fldCharType="separate"/>
        </w:r>
        <w:del w:id="40" w:author="Brent Farris" w:date="2022-06-12T13:44:00Z">
          <w:r w:rsidRPr="00542850" w:rsidDel="00542850">
            <w:rPr>
              <w:rStyle w:val="Hyperlink"/>
              <w:rFonts w:ascii="Segoe UI" w:eastAsia="Times New Roman" w:hAnsi="Segoe UI" w:cs="Segoe UI"/>
              <w:sz w:val="23"/>
              <w:szCs w:val="23"/>
              <w:shd w:val="clear" w:color="auto" w:fill="EEEEFF"/>
            </w:rPr>
            <w:delText xml:space="preserve">; </w:delText>
          </w:r>
        </w:del>
        <w:r w:rsidRPr="00542850">
          <w:rPr>
            <w:rStyle w:val="Hyperlink"/>
            <w:rFonts w:ascii="Segoe UI" w:eastAsia="Times New Roman" w:hAnsi="Segoe UI" w:cs="Segoe UI"/>
            <w:sz w:val="23"/>
            <w:szCs w:val="23"/>
            <w:shd w:val="clear" w:color="auto" w:fill="EEEEFF"/>
          </w:rPr>
          <w:t>(New 3)</w:t>
        </w:r>
        <w:r w:rsidR="00542850">
          <w:rPr>
            <w:rFonts w:ascii="Segoe UI" w:eastAsia="Times New Roman" w:hAnsi="Segoe UI" w:cs="Segoe UI"/>
            <w:color w:val="111111"/>
            <w:sz w:val="23"/>
            <w:szCs w:val="23"/>
            <w:shd w:val="clear" w:color="auto" w:fill="EEEEFF"/>
          </w:rPr>
          <w:fldChar w:fldCharType="end"/>
        </w:r>
      </w:ins>
      <w:r w:rsidRPr="003B68E6">
        <w:rPr>
          <w:rFonts w:ascii="Segoe UI" w:eastAsia="Times New Roman" w:hAnsi="Segoe UI" w:cs="Segoe UI"/>
          <w:color w:val="111111"/>
          <w:sz w:val="24"/>
          <w:szCs w:val="24"/>
        </w:rPr>
        <w:t> which is a simple piece of code that will just print the string “You’re free!” to the screen. </w:t>
      </w:r>
      <w:r w:rsidRPr="003B68E6">
        <w:rPr>
          <w:rFonts w:ascii="Segoe UI" w:eastAsia="Times New Roman" w:hAnsi="Segoe UI" w:cs="Segoe UI"/>
          <w:b/>
          <w:bCs/>
          <w:color w:val="111111"/>
          <w:sz w:val="24"/>
          <w:szCs w:val="24"/>
        </w:rPr>
        <w:t>WARNING!</w:t>
      </w:r>
      <w:r w:rsidRPr="003B68E6">
        <w:rPr>
          <w:rFonts w:ascii="Segoe UI" w:eastAsia="Times New Roman" w:hAnsi="Segoe UI" w:cs="Segoe UI"/>
          <w:color w:val="111111"/>
          <w:sz w:val="24"/>
          <w:szCs w:val="24"/>
        </w:rPr>
        <w:t> We are using </w:t>
      </w:r>
      <w:r w:rsidRPr="003B68E6">
        <w:rPr>
          <w:rFonts w:ascii="Segoe UI" w:eastAsia="Times New Roman" w:hAnsi="Segoe UI" w:cs="Segoe UI"/>
          <w:color w:val="111111"/>
          <w:sz w:val="23"/>
          <w:szCs w:val="23"/>
          <w:shd w:val="clear" w:color="auto" w:fill="EEEEFF"/>
        </w:rPr>
        <w:t>call print</w:t>
      </w:r>
      <w:r w:rsidRPr="003B68E6">
        <w:rPr>
          <w:rFonts w:ascii="Segoe UI" w:eastAsia="Times New Roman" w:hAnsi="Segoe UI" w:cs="Segoe UI"/>
          <w:color w:val="111111"/>
          <w:sz w:val="24"/>
          <w:szCs w:val="24"/>
        </w:rPr>
        <w:t> </w:t>
      </w:r>
      <w:r w:rsidR="00EA12DE" w:rsidRPr="003B68E6">
        <w:rPr>
          <w:rFonts w:ascii="Segoe UI" w:eastAsia="Times New Roman" w:hAnsi="Segoe UI" w:cs="Segoe UI"/>
          <w:color w:val="111111"/>
          <w:sz w:val="24"/>
          <w:szCs w:val="24"/>
        </w:rPr>
        <w:t>here;</w:t>
      </w:r>
      <w:r w:rsidRPr="003B68E6">
        <w:rPr>
          <w:rFonts w:ascii="Segoe UI" w:eastAsia="Times New Roman" w:hAnsi="Segoe UI" w:cs="Segoe UI"/>
          <w:color w:val="111111"/>
          <w:sz w:val="24"/>
          <w:szCs w:val="24"/>
        </w:rPr>
        <w:t xml:space="preserve"> the assembler may choose to use the relative offset to call the routine. If yo</w:t>
      </w:r>
      <w:del w:id="41" w:author="Brent Farris" w:date="2022-06-12T13:45:00Z">
        <w:r w:rsidRPr="003B68E6" w:rsidDel="00725AB2">
          <w:rPr>
            <w:rFonts w:ascii="Segoe UI" w:eastAsia="Times New Roman" w:hAnsi="Segoe UI" w:cs="Segoe UI"/>
            <w:color w:val="111111"/>
            <w:sz w:val="24"/>
            <w:szCs w:val="24"/>
          </w:rPr>
          <w:delText xml:space="preserve"> </w:delText>
        </w:r>
      </w:del>
      <w:r w:rsidRPr="003B68E6">
        <w:rPr>
          <w:rFonts w:ascii="Segoe UI" w:eastAsia="Times New Roman" w:hAnsi="Segoe UI" w:cs="Segoe UI"/>
          <w:color w:val="111111"/>
          <w:sz w:val="24"/>
          <w:szCs w:val="24"/>
        </w:rPr>
        <w:t>u</w:t>
      </w:r>
      <w:ins w:id="42" w:author="Brent Farris" w:date="2022-06-12T13:45:00Z">
        <w:r w:rsidR="00725AB2">
          <w:rPr>
            <w:rFonts w:ascii="Segoe UI" w:eastAsia="Times New Roman" w:hAnsi="Segoe UI" w:cs="Segoe UI"/>
            <w:color w:val="111111"/>
            <w:sz w:val="24"/>
            <w:szCs w:val="24"/>
          </w:rPr>
          <w:t xml:space="preserve"> </w:t>
        </w:r>
      </w:ins>
      <w:proofErr w:type="gramStart"/>
      <w:r w:rsidRPr="003B68E6">
        <w:rPr>
          <w:rFonts w:ascii="Segoe UI" w:eastAsia="Times New Roman" w:hAnsi="Segoe UI" w:cs="Segoe UI"/>
          <w:color w:val="111111"/>
          <w:sz w:val="24"/>
          <w:szCs w:val="24"/>
        </w:rPr>
        <w:t>are</w:t>
      </w:r>
      <w:proofErr w:type="gramEnd"/>
      <w:r w:rsidRPr="003B68E6">
        <w:rPr>
          <w:rFonts w:ascii="Segoe UI" w:eastAsia="Times New Roman" w:hAnsi="Segoe UI" w:cs="Segoe UI"/>
          <w:color w:val="111111"/>
          <w:sz w:val="24"/>
          <w:szCs w:val="24"/>
        </w:rPr>
        <w:t xml:space="preserve"> working in another file, or even this file in the future, I’d handle that a little differently using the assembler tools for addressing. It could be that we load the new sectors from the floppy to </w:t>
      </w:r>
      <w:proofErr w:type="gramStart"/>
      <w:r w:rsidRPr="003B68E6">
        <w:rPr>
          <w:rFonts w:ascii="Segoe UI" w:eastAsia="Times New Roman" w:hAnsi="Segoe UI" w:cs="Segoe UI"/>
          <w:color w:val="111111"/>
          <w:sz w:val="24"/>
          <w:szCs w:val="24"/>
        </w:rPr>
        <w:t>some</w:t>
      </w:r>
      <w:proofErr w:type="gramEnd"/>
      <w:r w:rsidRPr="003B68E6">
        <w:rPr>
          <w:rFonts w:ascii="Segoe UI" w:eastAsia="Times New Roman" w:hAnsi="Segoe UI" w:cs="Segoe UI"/>
          <w:color w:val="111111"/>
          <w:sz w:val="24"/>
          <w:szCs w:val="24"/>
        </w:rPr>
        <w:t xml:space="preserve"> memory that is not directly consecutive with the boot code, so then the relative address would be incorrect.</w:t>
      </w:r>
    </w:p>
    <w:p w14:paraId="64C8368A" w14:textId="77777777"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At this point you should see the new print when you build and run!</w:t>
      </w:r>
    </w:p>
    <w:p w14:paraId="658BEAC2" w14:textId="6C0DB43B"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lastRenderedPageBreak/>
        <w:drawing>
          <wp:inline distT="0" distB="0" distL="0" distR="0" wp14:anchorId="78261C67" wp14:editId="34094EBE">
            <wp:extent cx="5943600" cy="404177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43BA0A57" w14:textId="77777777" w:rsidR="003B68E6" w:rsidRPr="003B68E6" w:rsidRDefault="003B68E6" w:rsidP="009D1921">
      <w:pPr>
        <w:suppressLineNumbers/>
        <w:shd w:val="clear" w:color="auto" w:fill="FDFDFD"/>
        <w:spacing w:after="225" w:line="240" w:lineRule="auto"/>
        <w:outlineLvl w:val="1"/>
        <w:rPr>
          <w:rFonts w:ascii="Segoe UI" w:eastAsia="Times New Roman" w:hAnsi="Segoe UI" w:cs="Segoe UI"/>
          <w:color w:val="111111"/>
          <w:sz w:val="48"/>
          <w:szCs w:val="48"/>
        </w:rPr>
      </w:pPr>
      <w:bookmarkStart w:id="43" w:name="_Toc105930817"/>
      <w:r w:rsidRPr="003B68E6">
        <w:rPr>
          <w:rFonts w:ascii="Segoe UI" w:eastAsia="Times New Roman" w:hAnsi="Segoe UI" w:cs="Segoe UI"/>
          <w:color w:val="111111"/>
          <w:sz w:val="48"/>
          <w:szCs w:val="48"/>
        </w:rPr>
        <w:t>Debugging in VirtualBox</w:t>
      </w:r>
      <w:bookmarkEnd w:id="43"/>
    </w:p>
    <w:p w14:paraId="532B7ABB" w14:textId="181B24A5" w:rsidR="003B68E6" w:rsidRPr="003B68E6"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Sometimes it is </w:t>
      </w:r>
      <w:del w:id="44" w:author="Brent Farris" w:date="2022-06-12T13:48:00Z">
        <w:r w:rsidRPr="003B68E6" w:rsidDel="00F5563F">
          <w:rPr>
            <w:rFonts w:ascii="Segoe UI" w:eastAsia="Times New Roman" w:hAnsi="Segoe UI" w:cs="Segoe UI"/>
            <w:b/>
            <w:bCs/>
            <w:color w:val="111111"/>
            <w:sz w:val="24"/>
            <w:szCs w:val="24"/>
          </w:rPr>
          <w:delText>very</w:delText>
        </w:r>
        <w:r w:rsidRPr="003B68E6" w:rsidDel="00F5563F">
          <w:rPr>
            <w:rFonts w:ascii="Segoe UI" w:eastAsia="Times New Roman" w:hAnsi="Segoe UI" w:cs="Segoe UI"/>
            <w:color w:val="111111"/>
            <w:sz w:val="24"/>
            <w:szCs w:val="24"/>
          </w:rPr>
          <w:delText> difficult</w:delText>
        </w:r>
      </w:del>
      <w:ins w:id="45" w:author="Brent Farris" w:date="2022-06-12T13:48:00Z">
        <w:r w:rsidR="00F5563F">
          <w:rPr>
            <w:rFonts w:ascii="Segoe UI" w:eastAsia="Times New Roman" w:hAnsi="Segoe UI" w:cs="Segoe UI"/>
            <w:b/>
            <w:bCs/>
            <w:color w:val="111111"/>
            <w:sz w:val="24"/>
            <w:szCs w:val="24"/>
          </w:rPr>
          <w:t>exceptionally</w:t>
        </w:r>
        <w:r w:rsidR="00F5563F" w:rsidRPr="003B68E6">
          <w:rPr>
            <w:rFonts w:ascii="Segoe UI" w:eastAsia="Times New Roman" w:hAnsi="Segoe UI" w:cs="Segoe UI"/>
            <w:b/>
            <w:bCs/>
            <w:color w:val="111111"/>
            <w:sz w:val="24"/>
            <w:szCs w:val="24"/>
          </w:rPr>
          <w:t xml:space="preserve"> </w:t>
        </w:r>
        <w:r w:rsidR="00F5563F" w:rsidRPr="00F5563F">
          <w:rPr>
            <w:rFonts w:ascii="Segoe UI" w:eastAsia="Times New Roman" w:hAnsi="Segoe UI" w:cs="Segoe UI"/>
            <w:color w:val="111111"/>
            <w:sz w:val="24"/>
            <w:szCs w:val="24"/>
            <w:rPrChange w:id="46" w:author="Brent Farris" w:date="2022-06-12T13:48:00Z">
              <w:rPr>
                <w:rFonts w:ascii="Segoe UI" w:eastAsia="Times New Roman" w:hAnsi="Segoe UI" w:cs="Segoe UI"/>
                <w:b/>
                <w:bCs/>
                <w:color w:val="111111"/>
                <w:sz w:val="24"/>
                <w:szCs w:val="24"/>
              </w:rPr>
            </w:rPrChange>
          </w:rPr>
          <w:t>difficult</w:t>
        </w:r>
      </w:ins>
      <w:r w:rsidRPr="003B68E6">
        <w:rPr>
          <w:rFonts w:ascii="Segoe UI" w:eastAsia="Times New Roman" w:hAnsi="Segoe UI" w:cs="Segoe UI"/>
          <w:color w:val="111111"/>
          <w:sz w:val="24"/>
          <w:szCs w:val="24"/>
        </w:rPr>
        <w:t xml:space="preserve"> to debug these kinds of programs, but </w:t>
      </w:r>
      <w:r w:rsidR="00EA12DE" w:rsidRPr="003B68E6">
        <w:rPr>
          <w:rFonts w:ascii="Segoe UI" w:eastAsia="Times New Roman" w:hAnsi="Segoe UI" w:cs="Segoe UI"/>
          <w:color w:val="111111"/>
          <w:sz w:val="24"/>
          <w:szCs w:val="24"/>
        </w:rPr>
        <w:t>luckily,</w:t>
      </w:r>
      <w:r w:rsidRPr="003B68E6">
        <w:rPr>
          <w:rFonts w:ascii="Segoe UI" w:eastAsia="Times New Roman" w:hAnsi="Segoe UI" w:cs="Segoe UI"/>
          <w:color w:val="111111"/>
          <w:sz w:val="24"/>
          <w:szCs w:val="24"/>
        </w:rPr>
        <w:t xml:space="preserve"> we are using VirtualBox! It provides </w:t>
      </w:r>
      <w:proofErr w:type="gramStart"/>
      <w:r w:rsidRPr="003B68E6">
        <w:rPr>
          <w:rFonts w:ascii="Segoe UI" w:eastAsia="Times New Roman" w:hAnsi="Segoe UI" w:cs="Segoe UI"/>
          <w:color w:val="111111"/>
          <w:sz w:val="24"/>
          <w:szCs w:val="24"/>
        </w:rPr>
        <w:t>many</w:t>
      </w:r>
      <w:proofErr w:type="gramEnd"/>
      <w:r w:rsidRPr="003B68E6">
        <w:rPr>
          <w:rFonts w:ascii="Segoe UI" w:eastAsia="Times New Roman" w:hAnsi="Segoe UI" w:cs="Segoe UI"/>
          <w:color w:val="111111"/>
          <w:sz w:val="24"/>
          <w:szCs w:val="24"/>
        </w:rPr>
        <w:t xml:space="preserve"> tools for us to be able to debug our programs and see the state of things. Now </w:t>
      </w:r>
      <w:del w:id="47" w:author="Brent Farris" w:date="2022-06-12T13:48:00Z">
        <w:r w:rsidRPr="003B68E6" w:rsidDel="00F5563F">
          <w:rPr>
            <w:rFonts w:ascii="Segoe UI" w:eastAsia="Times New Roman" w:hAnsi="Segoe UI" w:cs="Segoe UI"/>
            <w:color w:val="111111"/>
            <w:sz w:val="24"/>
            <w:szCs w:val="24"/>
          </w:rPr>
          <w:delText>I’m</w:delText>
        </w:r>
      </w:del>
      <w:ins w:id="48" w:author="Brent Farris" w:date="2022-06-12T13:48:00Z">
        <w:r w:rsidR="00F5563F" w:rsidRPr="003B68E6">
          <w:rPr>
            <w:rFonts w:ascii="Segoe UI" w:eastAsia="Times New Roman" w:hAnsi="Segoe UI" w:cs="Segoe UI"/>
            <w:color w:val="111111"/>
            <w:sz w:val="24"/>
            <w:szCs w:val="24"/>
          </w:rPr>
          <w:t>I am</w:t>
        </w:r>
      </w:ins>
      <w:r w:rsidRPr="003B68E6">
        <w:rPr>
          <w:rFonts w:ascii="Segoe UI" w:eastAsia="Times New Roman" w:hAnsi="Segoe UI" w:cs="Segoe UI"/>
          <w:color w:val="111111"/>
          <w:sz w:val="24"/>
          <w:szCs w:val="24"/>
        </w:rPr>
        <w:t xml:space="preserve"> no </w:t>
      </w:r>
      <w:proofErr w:type="gramStart"/>
      <w:r w:rsidRPr="003B68E6">
        <w:rPr>
          <w:rFonts w:ascii="Segoe UI" w:eastAsia="Times New Roman" w:hAnsi="Segoe UI" w:cs="Segoe UI"/>
          <w:color w:val="111111"/>
          <w:sz w:val="24"/>
          <w:szCs w:val="24"/>
        </w:rPr>
        <w:t>master</w:t>
      </w:r>
      <w:proofErr w:type="gramEnd"/>
      <w:r w:rsidRPr="003B68E6">
        <w:rPr>
          <w:rFonts w:ascii="Segoe UI" w:eastAsia="Times New Roman" w:hAnsi="Segoe UI" w:cs="Segoe UI"/>
          <w:color w:val="111111"/>
          <w:sz w:val="24"/>
          <w:szCs w:val="24"/>
        </w:rPr>
        <w:t xml:space="preserve"> at debugging in VirtualBox, but I can at least show how to get the tools up and what a couple of nice commands are.</w:t>
      </w:r>
    </w:p>
    <w:p w14:paraId="46102A94" w14:textId="77777777" w:rsidR="003B68E6" w:rsidRPr="003B68E6" w:rsidRDefault="003B68E6" w:rsidP="009D1921">
      <w:pPr>
        <w:suppressLineNumbers/>
        <w:shd w:val="clear" w:color="auto" w:fill="FDFDFD"/>
        <w:spacing w:after="225" w:line="240" w:lineRule="auto"/>
        <w:outlineLvl w:val="2"/>
        <w:rPr>
          <w:rFonts w:ascii="Segoe UI" w:eastAsia="Times New Roman" w:hAnsi="Segoe UI" w:cs="Segoe UI"/>
          <w:color w:val="111111"/>
          <w:sz w:val="39"/>
          <w:szCs w:val="39"/>
        </w:rPr>
      </w:pPr>
      <w:bookmarkStart w:id="49" w:name="_Toc105930818"/>
      <w:r w:rsidRPr="003B68E6">
        <w:rPr>
          <w:rFonts w:ascii="Segoe UI" w:eastAsia="Times New Roman" w:hAnsi="Segoe UI" w:cs="Segoe UI"/>
          <w:color w:val="111111"/>
          <w:sz w:val="39"/>
          <w:szCs w:val="39"/>
        </w:rPr>
        <w:t>Launching debug VirtualBox</w:t>
      </w:r>
      <w:bookmarkEnd w:id="49"/>
    </w:p>
    <w:p w14:paraId="2DFE7629" w14:textId="33A88DDC"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If you have VirtualBox in your path, you can call </w:t>
      </w:r>
      <w:proofErr w:type="spellStart"/>
      <w:r w:rsidRPr="003B68E6">
        <w:rPr>
          <w:rFonts w:ascii="Segoe UI" w:eastAsia="Times New Roman" w:hAnsi="Segoe UI" w:cs="Segoe UI"/>
          <w:color w:val="111111"/>
          <w:sz w:val="23"/>
          <w:szCs w:val="23"/>
          <w:shd w:val="clear" w:color="auto" w:fill="EEEEFF"/>
        </w:rPr>
        <w:t>VirtualBoxVM</w:t>
      </w:r>
      <w:proofErr w:type="spellEnd"/>
      <w:r w:rsidRPr="003B68E6">
        <w:rPr>
          <w:rFonts w:ascii="Segoe UI" w:eastAsia="Times New Roman" w:hAnsi="Segoe UI" w:cs="Segoe UI"/>
          <w:color w:val="111111"/>
          <w:sz w:val="23"/>
          <w:szCs w:val="23"/>
          <w:shd w:val="clear" w:color="auto" w:fill="EEEEFF"/>
        </w:rPr>
        <w:t xml:space="preserve"> --</w:t>
      </w:r>
      <w:proofErr w:type="spellStart"/>
      <w:r w:rsidRPr="003B68E6">
        <w:rPr>
          <w:rFonts w:ascii="Segoe UI" w:eastAsia="Times New Roman" w:hAnsi="Segoe UI" w:cs="Segoe UI"/>
          <w:color w:val="111111"/>
          <w:sz w:val="23"/>
          <w:szCs w:val="23"/>
          <w:shd w:val="clear" w:color="auto" w:fill="EEEEFF"/>
        </w:rPr>
        <w:t>startvm</w:t>
      </w:r>
      <w:proofErr w:type="spellEnd"/>
      <w:r w:rsidRPr="003B68E6">
        <w:rPr>
          <w:rFonts w:ascii="Segoe UI" w:eastAsia="Times New Roman" w:hAnsi="Segoe UI" w:cs="Segoe UI"/>
          <w:color w:val="111111"/>
          <w:sz w:val="23"/>
          <w:szCs w:val="23"/>
          <w:shd w:val="clear" w:color="auto" w:fill="EEEEFF"/>
        </w:rPr>
        <w:t xml:space="preserve"> "Booter" --</w:t>
      </w:r>
      <w:proofErr w:type="spellStart"/>
      <w:r w:rsidRPr="003B68E6">
        <w:rPr>
          <w:rFonts w:ascii="Segoe UI" w:eastAsia="Times New Roman" w:hAnsi="Segoe UI" w:cs="Segoe UI"/>
          <w:color w:val="111111"/>
          <w:sz w:val="23"/>
          <w:szCs w:val="23"/>
          <w:shd w:val="clear" w:color="auto" w:fill="EEEEFF"/>
        </w:rPr>
        <w:t>dbg</w:t>
      </w:r>
      <w:proofErr w:type="spellEnd"/>
      <w:r w:rsidRPr="003B68E6">
        <w:rPr>
          <w:rFonts w:ascii="Segoe UI" w:eastAsia="Times New Roman" w:hAnsi="Segoe UI" w:cs="Segoe UI"/>
          <w:color w:val="111111"/>
          <w:sz w:val="24"/>
          <w:szCs w:val="24"/>
        </w:rPr>
        <w:t xml:space="preserve">. </w:t>
      </w:r>
      <w:del w:id="50" w:author="Brent Farris" w:date="2022-06-12T13:47:00Z">
        <w:r w:rsidRPr="003B68E6" w:rsidDel="00F5563F">
          <w:rPr>
            <w:rFonts w:ascii="Segoe UI" w:eastAsia="Times New Roman" w:hAnsi="Segoe UI" w:cs="Segoe UI"/>
            <w:color w:val="111111"/>
            <w:sz w:val="24"/>
            <w:szCs w:val="24"/>
          </w:rPr>
          <w:delText>You’ll</w:delText>
        </w:r>
      </w:del>
      <w:ins w:id="51" w:author="Brent Farris" w:date="2022-06-12T13:47:00Z">
        <w:r w:rsidR="00F5563F" w:rsidRPr="003B68E6">
          <w:rPr>
            <w:rFonts w:ascii="Segoe UI" w:eastAsia="Times New Roman" w:hAnsi="Segoe UI" w:cs="Segoe UI"/>
            <w:color w:val="111111"/>
            <w:sz w:val="24"/>
            <w:szCs w:val="24"/>
          </w:rPr>
          <w:t>You will</w:t>
        </w:r>
      </w:ins>
      <w:r w:rsidRPr="003B68E6">
        <w:rPr>
          <w:rFonts w:ascii="Segoe UI" w:eastAsia="Times New Roman" w:hAnsi="Segoe UI" w:cs="Segoe UI"/>
          <w:color w:val="111111"/>
          <w:sz w:val="24"/>
          <w:szCs w:val="24"/>
        </w:rPr>
        <w:t xml:space="preserve"> want to replace “Booter” with whatever your virtual machine name is. This will add an extra “Debug” menu option in the menu bar of the running instance, </w:t>
      </w:r>
      <w:r w:rsidR="00EA12DE" w:rsidRPr="003B68E6">
        <w:rPr>
          <w:rFonts w:ascii="Segoe UI" w:eastAsia="Times New Roman" w:hAnsi="Segoe UI" w:cs="Segoe UI"/>
          <w:color w:val="111111"/>
          <w:sz w:val="24"/>
          <w:szCs w:val="24"/>
        </w:rPr>
        <w:t>and</w:t>
      </w:r>
      <w:r w:rsidRPr="003B68E6">
        <w:rPr>
          <w:rFonts w:ascii="Segoe UI" w:eastAsia="Times New Roman" w:hAnsi="Segoe UI" w:cs="Segoe UI"/>
          <w:color w:val="111111"/>
          <w:sz w:val="24"/>
          <w:szCs w:val="24"/>
        </w:rPr>
        <w:t xml:space="preserve"> conveniently launch your VM.</w:t>
      </w:r>
    </w:p>
    <w:p w14:paraId="753E5704" w14:textId="6FE136C1"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691C96AC" wp14:editId="31A23C44">
            <wp:extent cx="3724275" cy="685800"/>
            <wp:effectExtent l="0" t="0" r="952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685800"/>
                    </a:xfrm>
                    <a:prstGeom prst="rect">
                      <a:avLst/>
                    </a:prstGeom>
                    <a:noFill/>
                    <a:ln>
                      <a:noFill/>
                    </a:ln>
                  </pic:spPr>
                </pic:pic>
              </a:graphicData>
            </a:graphic>
          </wp:inline>
        </w:drawing>
      </w:r>
    </w:p>
    <w:p w14:paraId="6D70DEE5" w14:textId="77CAF3DB"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lastRenderedPageBreak/>
        <w:t>Your best friend here will be the option </w:t>
      </w:r>
      <w:r w:rsidRPr="003B68E6">
        <w:rPr>
          <w:rFonts w:ascii="Segoe UI" w:eastAsia="Times New Roman" w:hAnsi="Segoe UI" w:cs="Segoe UI"/>
          <w:color w:val="111111"/>
          <w:sz w:val="23"/>
          <w:szCs w:val="23"/>
          <w:shd w:val="clear" w:color="auto" w:fill="EEEEFF"/>
        </w:rPr>
        <w:t>Command Line...</w:t>
      </w:r>
      <w:r w:rsidRPr="003B68E6">
        <w:rPr>
          <w:rFonts w:ascii="Segoe UI" w:eastAsia="Times New Roman" w:hAnsi="Segoe UI" w:cs="Segoe UI"/>
          <w:color w:val="111111"/>
          <w:sz w:val="24"/>
          <w:szCs w:val="24"/>
        </w:rPr>
        <w:t xml:space="preserve"> so select this option. </w:t>
      </w:r>
      <w:del w:id="52" w:author="Brent Farris" w:date="2022-06-12T13:50:00Z">
        <w:r w:rsidRPr="003B68E6" w:rsidDel="00F5563F">
          <w:rPr>
            <w:rFonts w:ascii="Segoe UI" w:eastAsia="Times New Roman" w:hAnsi="Segoe UI" w:cs="Segoe UI"/>
            <w:color w:val="111111"/>
            <w:sz w:val="24"/>
            <w:szCs w:val="24"/>
          </w:rPr>
          <w:delText>You’ll</w:delText>
        </w:r>
      </w:del>
      <w:ins w:id="53" w:author="Brent Farris" w:date="2022-06-12T13:50:00Z">
        <w:r w:rsidR="00F5563F" w:rsidRPr="003B68E6">
          <w:rPr>
            <w:rFonts w:ascii="Segoe UI" w:eastAsia="Times New Roman" w:hAnsi="Segoe UI" w:cs="Segoe UI"/>
            <w:color w:val="111111"/>
            <w:sz w:val="24"/>
            <w:szCs w:val="24"/>
          </w:rPr>
          <w:t>You will</w:t>
        </w:r>
      </w:ins>
      <w:r w:rsidRPr="003B68E6">
        <w:rPr>
          <w:rFonts w:ascii="Segoe UI" w:eastAsia="Times New Roman" w:hAnsi="Segoe UI" w:cs="Segoe UI"/>
          <w:color w:val="111111"/>
          <w:sz w:val="24"/>
          <w:szCs w:val="24"/>
        </w:rPr>
        <w:t xml:space="preserve"> </w:t>
      </w:r>
      <w:proofErr w:type="gramStart"/>
      <w:r w:rsidRPr="003B68E6">
        <w:rPr>
          <w:rFonts w:ascii="Segoe UI" w:eastAsia="Times New Roman" w:hAnsi="Segoe UI" w:cs="Segoe UI"/>
          <w:color w:val="111111"/>
          <w:sz w:val="24"/>
          <w:szCs w:val="24"/>
        </w:rPr>
        <w:t>be presented</w:t>
      </w:r>
      <w:proofErr w:type="gramEnd"/>
      <w:r w:rsidRPr="003B68E6">
        <w:rPr>
          <w:rFonts w:ascii="Segoe UI" w:eastAsia="Times New Roman" w:hAnsi="Segoe UI" w:cs="Segoe UI"/>
          <w:color w:val="111111"/>
          <w:sz w:val="24"/>
          <w:szCs w:val="24"/>
        </w:rPr>
        <w:t xml:space="preserve"> with a window below your VM to enter commands and view responses. The most important command to remember is </w:t>
      </w:r>
      <w:r w:rsidRPr="003B68E6">
        <w:rPr>
          <w:rFonts w:ascii="Segoe UI" w:eastAsia="Times New Roman" w:hAnsi="Segoe UI" w:cs="Segoe UI"/>
          <w:color w:val="111111"/>
          <w:sz w:val="23"/>
          <w:szCs w:val="23"/>
          <w:shd w:val="clear" w:color="auto" w:fill="EEEEFF"/>
        </w:rPr>
        <w:t>help commands</w:t>
      </w:r>
      <w:r w:rsidRPr="003B68E6">
        <w:rPr>
          <w:rFonts w:ascii="Segoe UI" w:eastAsia="Times New Roman" w:hAnsi="Segoe UI" w:cs="Segoe UI"/>
          <w:color w:val="111111"/>
          <w:sz w:val="24"/>
          <w:szCs w:val="24"/>
        </w:rPr>
        <w:t>, which will list out all the commands you can run.</w:t>
      </w:r>
    </w:p>
    <w:p w14:paraId="739D19D4" w14:textId="310023F9"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08CD3D0C" wp14:editId="4CA5FE37">
            <wp:extent cx="5943600" cy="369760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7605"/>
                    </a:xfrm>
                    <a:prstGeom prst="rect">
                      <a:avLst/>
                    </a:prstGeom>
                    <a:noFill/>
                    <a:ln>
                      <a:noFill/>
                    </a:ln>
                  </pic:spPr>
                </pic:pic>
              </a:graphicData>
            </a:graphic>
          </wp:inline>
        </w:drawing>
      </w:r>
    </w:p>
    <w:p w14:paraId="6CF4D113" w14:textId="77777777" w:rsidR="003B68E6" w:rsidRPr="003B68E6" w:rsidRDefault="003B68E6" w:rsidP="009D1921">
      <w:pPr>
        <w:suppressLineNumbers/>
        <w:shd w:val="clear" w:color="auto" w:fill="FDFDFD"/>
        <w:spacing w:after="225" w:line="240" w:lineRule="auto"/>
        <w:outlineLvl w:val="2"/>
        <w:rPr>
          <w:rFonts w:ascii="Segoe UI" w:eastAsia="Times New Roman" w:hAnsi="Segoe UI" w:cs="Segoe UI"/>
          <w:color w:val="111111"/>
          <w:sz w:val="39"/>
          <w:szCs w:val="39"/>
        </w:rPr>
      </w:pPr>
      <w:bookmarkStart w:id="54" w:name="_Toc105930819"/>
      <w:r w:rsidRPr="003B68E6">
        <w:rPr>
          <w:rFonts w:ascii="Segoe UI" w:eastAsia="Times New Roman" w:hAnsi="Segoe UI" w:cs="Segoe UI"/>
          <w:color w:val="111111"/>
          <w:sz w:val="39"/>
          <w:szCs w:val="39"/>
        </w:rPr>
        <w:t>Printing out register values</w:t>
      </w:r>
      <w:bookmarkEnd w:id="54"/>
    </w:p>
    <w:p w14:paraId="64B15131" w14:textId="636A55A4" w:rsidR="00272333" w:rsidRPr="00EA12DE" w:rsidRDefault="003B68E6" w:rsidP="009D1921">
      <w:pPr>
        <w:suppressLineNumbers/>
        <w:shd w:val="clear" w:color="auto" w:fill="FDFDFD"/>
        <w:spacing w:after="225"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 xml:space="preserve">There are </w:t>
      </w:r>
      <w:del w:id="55" w:author="Brent Farris" w:date="2022-06-12T13:47:00Z">
        <w:r w:rsidRPr="003B68E6" w:rsidDel="00F5563F">
          <w:rPr>
            <w:rFonts w:ascii="Segoe UI" w:eastAsia="Times New Roman" w:hAnsi="Segoe UI" w:cs="Segoe UI"/>
            <w:color w:val="111111"/>
            <w:sz w:val="24"/>
            <w:szCs w:val="24"/>
          </w:rPr>
          <w:delText>2</w:delText>
        </w:r>
      </w:del>
      <w:ins w:id="56" w:author="Brent Farris" w:date="2022-06-12T13:47:00Z">
        <w:r w:rsidR="00F5563F" w:rsidRPr="003B68E6">
          <w:rPr>
            <w:rFonts w:ascii="Segoe UI" w:eastAsia="Times New Roman" w:hAnsi="Segoe UI" w:cs="Segoe UI"/>
            <w:color w:val="111111"/>
            <w:sz w:val="24"/>
            <w:szCs w:val="24"/>
          </w:rPr>
          <w:t>two</w:t>
        </w:r>
      </w:ins>
      <w:r w:rsidRPr="003B68E6">
        <w:rPr>
          <w:rFonts w:ascii="Segoe UI" w:eastAsia="Times New Roman" w:hAnsi="Segoe UI" w:cs="Segoe UI"/>
          <w:color w:val="111111"/>
          <w:sz w:val="24"/>
          <w:szCs w:val="24"/>
        </w:rPr>
        <w:t xml:space="preserve"> </w:t>
      </w:r>
      <w:del w:id="57" w:author="Brent Farris" w:date="2022-06-12T13:47:00Z">
        <w:r w:rsidRPr="003B68E6" w:rsidDel="00F5563F">
          <w:rPr>
            <w:rFonts w:ascii="Segoe UI" w:eastAsia="Times New Roman" w:hAnsi="Segoe UI" w:cs="Segoe UI"/>
            <w:color w:val="111111"/>
            <w:sz w:val="24"/>
            <w:szCs w:val="24"/>
          </w:rPr>
          <w:delText>very helpful</w:delText>
        </w:r>
      </w:del>
      <w:ins w:id="58" w:author="Brent Farris" w:date="2022-06-12T13:47:00Z">
        <w:r w:rsidR="00F5563F" w:rsidRPr="003B68E6">
          <w:rPr>
            <w:rFonts w:ascii="Segoe UI" w:eastAsia="Times New Roman" w:hAnsi="Segoe UI" w:cs="Segoe UI"/>
            <w:color w:val="111111"/>
            <w:sz w:val="24"/>
            <w:szCs w:val="24"/>
          </w:rPr>
          <w:t>helpful</w:t>
        </w:r>
      </w:ins>
      <w:r w:rsidRPr="003B68E6">
        <w:rPr>
          <w:rFonts w:ascii="Segoe UI" w:eastAsia="Times New Roman" w:hAnsi="Segoe UI" w:cs="Segoe UI"/>
          <w:color w:val="111111"/>
          <w:sz w:val="24"/>
          <w:szCs w:val="24"/>
        </w:rPr>
        <w:t xml:space="preserve"> commands, and the first one is </w:t>
      </w:r>
      <w:r w:rsidRPr="003B68E6">
        <w:rPr>
          <w:rFonts w:ascii="Segoe UI" w:eastAsia="Times New Roman" w:hAnsi="Segoe UI" w:cs="Segoe UI"/>
          <w:color w:val="111111"/>
          <w:sz w:val="23"/>
          <w:szCs w:val="23"/>
          <w:shd w:val="clear" w:color="auto" w:fill="EEEEFF"/>
        </w:rPr>
        <w:t>r</w:t>
      </w:r>
      <w:r w:rsidRPr="003B68E6">
        <w:rPr>
          <w:rFonts w:ascii="Segoe UI" w:eastAsia="Times New Roman" w:hAnsi="Segoe UI" w:cs="Segoe UI"/>
          <w:color w:val="111111"/>
          <w:sz w:val="24"/>
          <w:szCs w:val="24"/>
        </w:rPr>
        <w:t>. If you submit the </w:t>
      </w:r>
      <w:r w:rsidRPr="003B68E6">
        <w:rPr>
          <w:rFonts w:ascii="Segoe UI" w:eastAsia="Times New Roman" w:hAnsi="Segoe UI" w:cs="Segoe UI"/>
          <w:color w:val="111111"/>
          <w:sz w:val="23"/>
          <w:szCs w:val="23"/>
          <w:shd w:val="clear" w:color="auto" w:fill="EEEEFF"/>
        </w:rPr>
        <w:t>r</w:t>
      </w:r>
      <w:r w:rsidRPr="003B68E6">
        <w:rPr>
          <w:rFonts w:ascii="Segoe UI" w:eastAsia="Times New Roman" w:hAnsi="Segoe UI" w:cs="Segoe UI"/>
          <w:color w:val="111111"/>
          <w:sz w:val="24"/>
          <w:szCs w:val="24"/>
        </w:rPr>
        <w:t> </w:t>
      </w:r>
      <w:r w:rsidR="00EA12DE" w:rsidRPr="003B68E6">
        <w:rPr>
          <w:rFonts w:ascii="Segoe UI" w:eastAsia="Times New Roman" w:hAnsi="Segoe UI" w:cs="Segoe UI"/>
          <w:color w:val="111111"/>
          <w:sz w:val="24"/>
          <w:szCs w:val="24"/>
        </w:rPr>
        <w:t>command,</w:t>
      </w:r>
      <w:r w:rsidRPr="003B68E6">
        <w:rPr>
          <w:rFonts w:ascii="Segoe UI" w:eastAsia="Times New Roman" w:hAnsi="Segoe UI" w:cs="Segoe UI"/>
          <w:color w:val="111111"/>
          <w:sz w:val="24"/>
          <w:szCs w:val="24"/>
        </w:rPr>
        <w:t xml:space="preserve"> </w:t>
      </w:r>
      <w:del w:id="59" w:author="Brent Farris" w:date="2022-06-12T13:47:00Z">
        <w:r w:rsidRPr="003B68E6" w:rsidDel="00F5563F">
          <w:rPr>
            <w:rFonts w:ascii="Segoe UI" w:eastAsia="Times New Roman" w:hAnsi="Segoe UI" w:cs="Segoe UI"/>
            <w:color w:val="111111"/>
            <w:sz w:val="24"/>
            <w:szCs w:val="24"/>
          </w:rPr>
          <w:delText>you’ll</w:delText>
        </w:r>
      </w:del>
      <w:ins w:id="60" w:author="Brent Farris" w:date="2022-06-12T13:47:00Z">
        <w:r w:rsidR="00F5563F" w:rsidRPr="003B68E6">
          <w:rPr>
            <w:rFonts w:ascii="Segoe UI" w:eastAsia="Times New Roman" w:hAnsi="Segoe UI" w:cs="Segoe UI"/>
            <w:color w:val="111111"/>
            <w:sz w:val="24"/>
            <w:szCs w:val="24"/>
          </w:rPr>
          <w:t>you will</w:t>
        </w:r>
      </w:ins>
      <w:r w:rsidRPr="003B68E6">
        <w:rPr>
          <w:rFonts w:ascii="Segoe UI" w:eastAsia="Times New Roman" w:hAnsi="Segoe UI" w:cs="Segoe UI"/>
          <w:color w:val="111111"/>
          <w:sz w:val="24"/>
          <w:szCs w:val="24"/>
        </w:rPr>
        <w:t xml:space="preserve"> </w:t>
      </w:r>
      <w:proofErr w:type="gramStart"/>
      <w:r w:rsidRPr="003B68E6">
        <w:rPr>
          <w:rFonts w:ascii="Segoe UI" w:eastAsia="Times New Roman" w:hAnsi="Segoe UI" w:cs="Segoe UI"/>
          <w:color w:val="111111"/>
          <w:sz w:val="24"/>
          <w:szCs w:val="24"/>
        </w:rPr>
        <w:t>be presented</w:t>
      </w:r>
      <w:proofErr w:type="gramEnd"/>
      <w:r w:rsidRPr="003B68E6">
        <w:rPr>
          <w:rFonts w:ascii="Segoe UI" w:eastAsia="Times New Roman" w:hAnsi="Segoe UI" w:cs="Segoe UI"/>
          <w:color w:val="111111"/>
          <w:sz w:val="24"/>
          <w:szCs w:val="24"/>
        </w:rPr>
        <w:t xml:space="preserve"> with all the current values of the registers as well as a helpful print of the current instruction that the system is currently executing.</w:t>
      </w:r>
    </w:p>
    <w:p w14:paraId="0705B7DF" w14:textId="1E23F66C" w:rsidR="003B68E6" w:rsidRPr="003B68E6" w:rsidRDefault="003B68E6" w:rsidP="009D1921">
      <w:pPr>
        <w:suppressLineNumbers/>
        <w:shd w:val="clear" w:color="auto" w:fill="FDFDFD"/>
        <w:spacing w:after="225"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44ABB2CD" wp14:editId="5FF65708">
            <wp:extent cx="5943600" cy="9779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7900"/>
                    </a:xfrm>
                    <a:prstGeom prst="rect">
                      <a:avLst/>
                    </a:prstGeom>
                    <a:noFill/>
                    <a:ln>
                      <a:noFill/>
                    </a:ln>
                  </pic:spPr>
                </pic:pic>
              </a:graphicData>
            </a:graphic>
          </wp:inline>
        </w:drawing>
      </w:r>
    </w:p>
    <w:p w14:paraId="016BA422" w14:textId="77777777" w:rsidR="003B68E6" w:rsidRPr="003B68E6" w:rsidRDefault="003B68E6" w:rsidP="009D1921">
      <w:pPr>
        <w:suppressLineNumbers/>
        <w:shd w:val="clear" w:color="auto" w:fill="FDFDFD"/>
        <w:spacing w:after="225" w:line="240" w:lineRule="auto"/>
        <w:outlineLvl w:val="2"/>
        <w:rPr>
          <w:rFonts w:ascii="Segoe UI" w:eastAsia="Times New Roman" w:hAnsi="Segoe UI" w:cs="Segoe UI"/>
          <w:color w:val="111111"/>
          <w:sz w:val="39"/>
          <w:szCs w:val="39"/>
        </w:rPr>
      </w:pPr>
      <w:bookmarkStart w:id="61" w:name="_Toc105930820"/>
      <w:r w:rsidRPr="003B68E6">
        <w:rPr>
          <w:rFonts w:ascii="Segoe UI" w:eastAsia="Times New Roman" w:hAnsi="Segoe UI" w:cs="Segoe UI"/>
          <w:color w:val="111111"/>
          <w:sz w:val="39"/>
          <w:szCs w:val="39"/>
        </w:rPr>
        <w:t>Printing out memory values</w:t>
      </w:r>
      <w:bookmarkEnd w:id="61"/>
    </w:p>
    <w:p w14:paraId="5C13B9B7" w14:textId="16A932EE" w:rsidR="00272333" w:rsidRPr="00EA12DE" w:rsidRDefault="003B68E6" w:rsidP="009D1921">
      <w:pPr>
        <w:suppressLineNumbers/>
        <w:shd w:val="clear" w:color="auto" w:fill="FDFDFD"/>
        <w:spacing w:line="240" w:lineRule="auto"/>
        <w:rPr>
          <w:rFonts w:ascii="Segoe UI" w:eastAsia="Times New Roman" w:hAnsi="Segoe UI" w:cs="Segoe UI"/>
          <w:color w:val="111111"/>
          <w:sz w:val="24"/>
          <w:szCs w:val="24"/>
        </w:rPr>
      </w:pPr>
      <w:r w:rsidRPr="003B68E6">
        <w:rPr>
          <w:rFonts w:ascii="Segoe UI" w:eastAsia="Times New Roman" w:hAnsi="Segoe UI" w:cs="Segoe UI"/>
          <w:color w:val="111111"/>
          <w:sz w:val="24"/>
          <w:szCs w:val="24"/>
        </w:rPr>
        <w:t>The second command that is super helpful is the ability to review what you currently have in memory. If you type </w:t>
      </w:r>
      <w:proofErr w:type="spellStart"/>
      <w:r w:rsidRPr="003B68E6">
        <w:rPr>
          <w:rFonts w:ascii="Segoe UI" w:eastAsia="Times New Roman" w:hAnsi="Segoe UI" w:cs="Segoe UI"/>
          <w:color w:val="111111"/>
          <w:sz w:val="23"/>
          <w:szCs w:val="23"/>
          <w:shd w:val="clear" w:color="auto" w:fill="EEEEFF"/>
        </w:rPr>
        <w:t>db</w:t>
      </w:r>
      <w:proofErr w:type="spellEnd"/>
      <w:r w:rsidRPr="003B68E6">
        <w:rPr>
          <w:rFonts w:ascii="Segoe UI" w:eastAsia="Times New Roman" w:hAnsi="Segoe UI" w:cs="Segoe UI"/>
          <w:color w:val="111111"/>
          <w:sz w:val="23"/>
          <w:szCs w:val="23"/>
          <w:shd w:val="clear" w:color="auto" w:fill="EEEEFF"/>
        </w:rPr>
        <w:t xml:space="preserve"> [</w:t>
      </w:r>
      <w:proofErr w:type="spellStart"/>
      <w:r w:rsidRPr="003B68E6">
        <w:rPr>
          <w:rFonts w:ascii="Segoe UI" w:eastAsia="Times New Roman" w:hAnsi="Segoe UI" w:cs="Segoe UI"/>
          <w:color w:val="111111"/>
          <w:sz w:val="23"/>
          <w:szCs w:val="23"/>
          <w:shd w:val="clear" w:color="auto" w:fill="EEEEFF"/>
        </w:rPr>
        <w:t>addr</w:t>
      </w:r>
      <w:proofErr w:type="spellEnd"/>
      <w:r w:rsidRPr="003B68E6">
        <w:rPr>
          <w:rFonts w:ascii="Segoe UI" w:eastAsia="Times New Roman" w:hAnsi="Segoe UI" w:cs="Segoe UI"/>
          <w:color w:val="111111"/>
          <w:sz w:val="23"/>
          <w:szCs w:val="23"/>
          <w:shd w:val="clear" w:color="auto" w:fill="EEEEFF"/>
        </w:rPr>
        <w:t>]</w:t>
      </w:r>
      <w:r w:rsidRPr="003B68E6">
        <w:rPr>
          <w:rFonts w:ascii="Segoe UI" w:eastAsia="Times New Roman" w:hAnsi="Segoe UI" w:cs="Segoe UI"/>
          <w:color w:val="111111"/>
          <w:sz w:val="24"/>
          <w:szCs w:val="24"/>
        </w:rPr>
        <w:t> and replace </w:t>
      </w:r>
      <w:r w:rsidRPr="003B68E6">
        <w:rPr>
          <w:rFonts w:ascii="Segoe UI" w:eastAsia="Times New Roman" w:hAnsi="Segoe UI" w:cs="Segoe UI"/>
          <w:color w:val="111111"/>
          <w:sz w:val="23"/>
          <w:szCs w:val="23"/>
          <w:shd w:val="clear" w:color="auto" w:fill="EEEEFF"/>
        </w:rPr>
        <w:t>[</w:t>
      </w:r>
      <w:proofErr w:type="spellStart"/>
      <w:r w:rsidRPr="003B68E6">
        <w:rPr>
          <w:rFonts w:ascii="Segoe UI" w:eastAsia="Times New Roman" w:hAnsi="Segoe UI" w:cs="Segoe UI"/>
          <w:color w:val="111111"/>
          <w:sz w:val="23"/>
          <w:szCs w:val="23"/>
          <w:shd w:val="clear" w:color="auto" w:fill="EEEEFF"/>
        </w:rPr>
        <w:t>addr</w:t>
      </w:r>
      <w:proofErr w:type="spellEnd"/>
      <w:r w:rsidRPr="003B68E6">
        <w:rPr>
          <w:rFonts w:ascii="Segoe UI" w:eastAsia="Times New Roman" w:hAnsi="Segoe UI" w:cs="Segoe UI"/>
          <w:color w:val="111111"/>
          <w:sz w:val="23"/>
          <w:szCs w:val="23"/>
          <w:shd w:val="clear" w:color="auto" w:fill="EEEEFF"/>
        </w:rPr>
        <w:t>]</w:t>
      </w:r>
      <w:r w:rsidRPr="003B68E6">
        <w:rPr>
          <w:rFonts w:ascii="Segoe UI" w:eastAsia="Times New Roman" w:hAnsi="Segoe UI" w:cs="Segoe UI"/>
          <w:color w:val="111111"/>
          <w:sz w:val="24"/>
          <w:szCs w:val="24"/>
        </w:rPr>
        <w:t xml:space="preserve"> with a memory address, it will print out all the bytes for this address and the following addresses. </w:t>
      </w:r>
      <w:r w:rsidR="00EA12DE" w:rsidRPr="003B68E6">
        <w:rPr>
          <w:rFonts w:ascii="Segoe UI" w:eastAsia="Times New Roman" w:hAnsi="Segoe UI" w:cs="Segoe UI"/>
          <w:color w:val="111111"/>
          <w:sz w:val="24"/>
          <w:szCs w:val="24"/>
        </w:rPr>
        <w:t>So,</w:t>
      </w:r>
      <w:r w:rsidRPr="003B68E6">
        <w:rPr>
          <w:rFonts w:ascii="Segoe UI" w:eastAsia="Times New Roman" w:hAnsi="Segoe UI" w:cs="Segoe UI"/>
          <w:color w:val="111111"/>
          <w:sz w:val="24"/>
          <w:szCs w:val="24"/>
        </w:rPr>
        <w:t xml:space="preserve"> for example, we </w:t>
      </w:r>
      <w:r w:rsidRPr="003B68E6">
        <w:rPr>
          <w:rFonts w:ascii="Segoe UI" w:eastAsia="Times New Roman" w:hAnsi="Segoe UI" w:cs="Segoe UI"/>
          <w:color w:val="111111"/>
          <w:sz w:val="24"/>
          <w:szCs w:val="24"/>
        </w:rPr>
        <w:lastRenderedPageBreak/>
        <w:t>can print out </w:t>
      </w:r>
      <w:proofErr w:type="spellStart"/>
      <w:r w:rsidRPr="003B68E6">
        <w:rPr>
          <w:rFonts w:ascii="Segoe UI" w:eastAsia="Times New Roman" w:hAnsi="Segoe UI" w:cs="Segoe UI"/>
          <w:color w:val="111111"/>
          <w:sz w:val="23"/>
          <w:szCs w:val="23"/>
          <w:shd w:val="clear" w:color="auto" w:fill="EEEEFF"/>
        </w:rPr>
        <w:t>db</w:t>
      </w:r>
      <w:proofErr w:type="spellEnd"/>
      <w:r w:rsidRPr="003B68E6">
        <w:rPr>
          <w:rFonts w:ascii="Segoe UI" w:eastAsia="Times New Roman" w:hAnsi="Segoe UI" w:cs="Segoe UI"/>
          <w:color w:val="111111"/>
          <w:sz w:val="23"/>
          <w:szCs w:val="23"/>
          <w:shd w:val="clear" w:color="auto" w:fill="EEEEFF"/>
        </w:rPr>
        <w:t xml:space="preserve"> 7C00</w:t>
      </w:r>
      <w:r w:rsidRPr="003B68E6">
        <w:rPr>
          <w:rFonts w:ascii="Segoe UI" w:eastAsia="Times New Roman" w:hAnsi="Segoe UI" w:cs="Segoe UI"/>
          <w:color w:val="111111"/>
          <w:sz w:val="24"/>
          <w:szCs w:val="24"/>
        </w:rPr>
        <w:t> and </w:t>
      </w:r>
      <w:r w:rsidRPr="003B68E6">
        <w:rPr>
          <w:rFonts w:ascii="Segoe UI" w:eastAsia="Times New Roman" w:hAnsi="Segoe UI" w:cs="Segoe UI"/>
          <w:color w:val="111111"/>
          <w:sz w:val="23"/>
          <w:szCs w:val="23"/>
          <w:shd w:val="clear" w:color="auto" w:fill="EEEEFF"/>
        </w:rPr>
        <w:t>7E00</w:t>
      </w:r>
      <w:r w:rsidRPr="003B68E6">
        <w:rPr>
          <w:rFonts w:ascii="Segoe UI" w:eastAsia="Times New Roman" w:hAnsi="Segoe UI" w:cs="Segoe UI"/>
          <w:color w:val="111111"/>
          <w:sz w:val="24"/>
          <w:szCs w:val="24"/>
        </w:rPr>
        <w:t xml:space="preserve"> to print out our boot loader program and loaded </w:t>
      </w:r>
      <w:proofErr w:type="gramStart"/>
      <w:r w:rsidRPr="003B68E6">
        <w:rPr>
          <w:rFonts w:ascii="Segoe UI" w:eastAsia="Times New Roman" w:hAnsi="Segoe UI" w:cs="Segoe UI"/>
          <w:color w:val="111111"/>
          <w:sz w:val="24"/>
          <w:szCs w:val="24"/>
        </w:rPr>
        <w:t>sector</w:t>
      </w:r>
      <w:proofErr w:type="gramEnd"/>
      <w:r w:rsidRPr="003B68E6">
        <w:rPr>
          <w:rFonts w:ascii="Segoe UI" w:eastAsia="Times New Roman" w:hAnsi="Segoe UI" w:cs="Segoe UI"/>
          <w:color w:val="111111"/>
          <w:sz w:val="24"/>
          <w:szCs w:val="24"/>
        </w:rPr>
        <w:t xml:space="preserve"> respectively.</w:t>
      </w:r>
    </w:p>
    <w:p w14:paraId="19844FB8" w14:textId="0184BB57" w:rsidR="003B68E6" w:rsidRPr="003B68E6" w:rsidRDefault="003B68E6" w:rsidP="009D1921">
      <w:pPr>
        <w:suppressLineNumbers/>
        <w:shd w:val="clear" w:color="auto" w:fill="FDFDFD"/>
        <w:spacing w:line="240" w:lineRule="auto"/>
        <w:jc w:val="center"/>
        <w:rPr>
          <w:rFonts w:ascii="Segoe UI" w:eastAsia="Times New Roman" w:hAnsi="Segoe UI" w:cs="Segoe UI"/>
          <w:color w:val="111111"/>
          <w:sz w:val="24"/>
          <w:szCs w:val="24"/>
        </w:rPr>
      </w:pPr>
      <w:r w:rsidRPr="00EA12DE">
        <w:rPr>
          <w:rFonts w:ascii="Segoe UI" w:eastAsia="Times New Roman" w:hAnsi="Segoe UI" w:cs="Segoe UI"/>
          <w:noProof/>
          <w:color w:val="111111"/>
          <w:sz w:val="24"/>
          <w:szCs w:val="24"/>
        </w:rPr>
        <w:drawing>
          <wp:inline distT="0" distB="0" distL="0" distR="0" wp14:anchorId="09F73A38" wp14:editId="15783E9D">
            <wp:extent cx="5943600" cy="1997710"/>
            <wp:effectExtent l="0" t="0" r="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3294751E" w14:textId="77777777" w:rsidR="00A8467C" w:rsidRPr="00EA12DE" w:rsidRDefault="00A8467C" w:rsidP="009D1921">
      <w:pPr>
        <w:suppressLineNumbers/>
        <w:rPr>
          <w:rFonts w:ascii="Segoe UI" w:hAnsi="Segoe UI" w:cs="Segoe UI"/>
        </w:rPr>
      </w:pPr>
    </w:p>
    <w:sectPr w:rsidR="00A8467C" w:rsidRPr="00EA12DE" w:rsidSect="009D1921">
      <w:pgSz w:w="12240" w:h="15840"/>
      <w:pgMar w:top="1440" w:right="1440" w:bottom="1440" w:left="1440" w:header="720" w:footer="720" w:gutter="0"/>
      <w:lnNumType w:countBy="1" w:restart="newSection"/>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952AB"/>
    <w:multiLevelType w:val="multilevel"/>
    <w:tmpl w:val="7870E6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2649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ent Farris">
    <w15:presenceInfo w15:providerId="Windows Live" w15:userId="2fa75ccf7afd64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E6"/>
    <w:rsid w:val="002065F9"/>
    <w:rsid w:val="00272333"/>
    <w:rsid w:val="002C74B7"/>
    <w:rsid w:val="003B68E6"/>
    <w:rsid w:val="00422484"/>
    <w:rsid w:val="004D09F2"/>
    <w:rsid w:val="00542850"/>
    <w:rsid w:val="00547C60"/>
    <w:rsid w:val="0059036A"/>
    <w:rsid w:val="00672A19"/>
    <w:rsid w:val="006A58E6"/>
    <w:rsid w:val="006D3C27"/>
    <w:rsid w:val="00704029"/>
    <w:rsid w:val="00725AB2"/>
    <w:rsid w:val="0074563B"/>
    <w:rsid w:val="00914051"/>
    <w:rsid w:val="009D1921"/>
    <w:rsid w:val="00A8467C"/>
    <w:rsid w:val="00A86472"/>
    <w:rsid w:val="00B63952"/>
    <w:rsid w:val="00C00A4D"/>
    <w:rsid w:val="00D85CB5"/>
    <w:rsid w:val="00DB7FA4"/>
    <w:rsid w:val="00EA12DE"/>
    <w:rsid w:val="00F5563F"/>
    <w:rsid w:val="00F63D08"/>
    <w:rsid w:val="00F8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692F"/>
  <w15:chartTrackingRefBased/>
  <w15:docId w15:val="{F7C4A230-71F1-4FD8-AE8F-9BC17530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68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6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6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68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68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6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68E6"/>
    <w:rPr>
      <w:color w:val="0000FF"/>
      <w:u w:val="single"/>
    </w:rPr>
  </w:style>
  <w:style w:type="character" w:styleId="Strong">
    <w:name w:val="Strong"/>
    <w:basedOn w:val="DefaultParagraphFont"/>
    <w:uiPriority w:val="22"/>
    <w:qFormat/>
    <w:rsid w:val="003B68E6"/>
    <w:rPr>
      <w:b/>
      <w:bCs/>
    </w:rPr>
  </w:style>
  <w:style w:type="paragraph" w:styleId="HTMLPreformatted">
    <w:name w:val="HTML Preformatted"/>
    <w:basedOn w:val="Normal"/>
    <w:link w:val="HTMLPreformattedChar"/>
    <w:uiPriority w:val="99"/>
    <w:semiHidden/>
    <w:unhideWhenUsed/>
    <w:rsid w:val="003B6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8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68E6"/>
    <w:rPr>
      <w:rFonts w:ascii="Courier New" w:eastAsia="Times New Roman" w:hAnsi="Courier New" w:cs="Courier New"/>
      <w:sz w:val="20"/>
      <w:szCs w:val="20"/>
    </w:rPr>
  </w:style>
  <w:style w:type="character" w:customStyle="1" w:styleId="k">
    <w:name w:val="k"/>
    <w:basedOn w:val="DefaultParagraphFont"/>
    <w:rsid w:val="003B68E6"/>
  </w:style>
  <w:style w:type="character" w:customStyle="1" w:styleId="mi">
    <w:name w:val="mi"/>
    <w:basedOn w:val="DefaultParagraphFont"/>
    <w:rsid w:val="003B68E6"/>
  </w:style>
  <w:style w:type="character" w:customStyle="1" w:styleId="c1">
    <w:name w:val="c1"/>
    <w:basedOn w:val="DefaultParagraphFont"/>
    <w:rsid w:val="003B68E6"/>
  </w:style>
  <w:style w:type="character" w:customStyle="1" w:styleId="nl">
    <w:name w:val="nl"/>
    <w:basedOn w:val="DefaultParagraphFont"/>
    <w:rsid w:val="003B68E6"/>
  </w:style>
  <w:style w:type="character" w:customStyle="1" w:styleId="nf">
    <w:name w:val="nf"/>
    <w:basedOn w:val="DefaultParagraphFont"/>
    <w:rsid w:val="003B68E6"/>
  </w:style>
  <w:style w:type="character" w:customStyle="1" w:styleId="nb">
    <w:name w:val="nb"/>
    <w:basedOn w:val="DefaultParagraphFont"/>
    <w:rsid w:val="003B68E6"/>
  </w:style>
  <w:style w:type="character" w:customStyle="1" w:styleId="p">
    <w:name w:val="p"/>
    <w:basedOn w:val="DefaultParagraphFont"/>
    <w:rsid w:val="003B68E6"/>
  </w:style>
  <w:style w:type="character" w:customStyle="1" w:styleId="mh">
    <w:name w:val="mh"/>
    <w:basedOn w:val="DefaultParagraphFont"/>
    <w:rsid w:val="003B68E6"/>
  </w:style>
  <w:style w:type="character" w:customStyle="1" w:styleId="nv">
    <w:name w:val="nv"/>
    <w:basedOn w:val="DefaultParagraphFont"/>
    <w:rsid w:val="003B68E6"/>
  </w:style>
  <w:style w:type="character" w:customStyle="1" w:styleId="s">
    <w:name w:val="s"/>
    <w:basedOn w:val="DefaultParagraphFont"/>
    <w:rsid w:val="003B68E6"/>
  </w:style>
  <w:style w:type="character" w:customStyle="1" w:styleId="err">
    <w:name w:val="err"/>
    <w:basedOn w:val="DefaultParagraphFont"/>
    <w:rsid w:val="003B68E6"/>
  </w:style>
  <w:style w:type="character" w:customStyle="1" w:styleId="o">
    <w:name w:val="o"/>
    <w:basedOn w:val="DefaultParagraphFont"/>
    <w:rsid w:val="003B68E6"/>
  </w:style>
  <w:style w:type="character" w:customStyle="1" w:styleId="kd">
    <w:name w:val="kd"/>
    <w:basedOn w:val="DefaultParagraphFont"/>
    <w:rsid w:val="003B68E6"/>
  </w:style>
  <w:style w:type="character" w:customStyle="1" w:styleId="kc">
    <w:name w:val="kc"/>
    <w:basedOn w:val="DefaultParagraphFont"/>
    <w:rsid w:val="003B68E6"/>
  </w:style>
  <w:style w:type="character" w:customStyle="1" w:styleId="pl-c1">
    <w:name w:val="pl-c1"/>
    <w:basedOn w:val="DefaultParagraphFont"/>
    <w:rsid w:val="00272333"/>
  </w:style>
  <w:style w:type="character" w:customStyle="1" w:styleId="pl-c">
    <w:name w:val="pl-c"/>
    <w:basedOn w:val="DefaultParagraphFont"/>
    <w:rsid w:val="00272333"/>
  </w:style>
  <w:style w:type="character" w:customStyle="1" w:styleId="pl-en">
    <w:name w:val="pl-en"/>
    <w:basedOn w:val="DefaultParagraphFont"/>
    <w:rsid w:val="00272333"/>
  </w:style>
  <w:style w:type="character" w:customStyle="1" w:styleId="pl-k">
    <w:name w:val="pl-k"/>
    <w:basedOn w:val="DefaultParagraphFont"/>
    <w:rsid w:val="00272333"/>
  </w:style>
  <w:style w:type="character" w:customStyle="1" w:styleId="pl-v">
    <w:name w:val="pl-v"/>
    <w:basedOn w:val="DefaultParagraphFont"/>
    <w:rsid w:val="00272333"/>
  </w:style>
  <w:style w:type="character" w:customStyle="1" w:styleId="pl-s1">
    <w:name w:val="pl-s1"/>
    <w:basedOn w:val="DefaultParagraphFont"/>
    <w:rsid w:val="00272333"/>
  </w:style>
  <w:style w:type="character" w:customStyle="1" w:styleId="pl-s">
    <w:name w:val="pl-s"/>
    <w:basedOn w:val="DefaultParagraphFont"/>
    <w:rsid w:val="00272333"/>
  </w:style>
  <w:style w:type="paragraph" w:styleId="TOCHeading">
    <w:name w:val="TOC Heading"/>
    <w:basedOn w:val="Heading1"/>
    <w:next w:val="Normal"/>
    <w:uiPriority w:val="39"/>
    <w:unhideWhenUsed/>
    <w:qFormat/>
    <w:rsid w:val="0059036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9036A"/>
    <w:pPr>
      <w:spacing w:after="100"/>
    </w:pPr>
  </w:style>
  <w:style w:type="paragraph" w:styleId="TOC2">
    <w:name w:val="toc 2"/>
    <w:basedOn w:val="Normal"/>
    <w:next w:val="Normal"/>
    <w:autoRedefine/>
    <w:uiPriority w:val="39"/>
    <w:unhideWhenUsed/>
    <w:rsid w:val="0059036A"/>
    <w:pPr>
      <w:spacing w:after="100"/>
      <w:ind w:left="220"/>
    </w:pPr>
  </w:style>
  <w:style w:type="paragraph" w:styleId="TOC3">
    <w:name w:val="toc 3"/>
    <w:basedOn w:val="Normal"/>
    <w:next w:val="Normal"/>
    <w:autoRedefine/>
    <w:uiPriority w:val="39"/>
    <w:unhideWhenUsed/>
    <w:rsid w:val="0059036A"/>
    <w:pPr>
      <w:spacing w:after="100"/>
      <w:ind w:left="440"/>
    </w:pPr>
  </w:style>
  <w:style w:type="character" w:styleId="LineNumber">
    <w:name w:val="line number"/>
    <w:basedOn w:val="DefaultParagraphFont"/>
    <w:uiPriority w:val="99"/>
    <w:semiHidden/>
    <w:unhideWhenUsed/>
    <w:rsid w:val="00547C60"/>
  </w:style>
  <w:style w:type="character" w:styleId="UnresolvedMention">
    <w:name w:val="Unresolved Mention"/>
    <w:basedOn w:val="DefaultParagraphFont"/>
    <w:uiPriority w:val="99"/>
    <w:semiHidden/>
    <w:unhideWhenUsed/>
    <w:rsid w:val="00C00A4D"/>
    <w:rPr>
      <w:color w:val="605E5C"/>
      <w:shd w:val="clear" w:color="auto" w:fill="E1DFDD"/>
    </w:rPr>
  </w:style>
  <w:style w:type="paragraph" w:styleId="Revision">
    <w:name w:val="Revision"/>
    <w:hidden/>
    <w:uiPriority w:val="99"/>
    <w:semiHidden/>
    <w:rsid w:val="00F84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1327">
      <w:bodyDiv w:val="1"/>
      <w:marLeft w:val="0"/>
      <w:marRight w:val="0"/>
      <w:marTop w:val="0"/>
      <w:marBottom w:val="0"/>
      <w:divBdr>
        <w:top w:val="none" w:sz="0" w:space="0" w:color="auto"/>
        <w:left w:val="none" w:sz="0" w:space="0" w:color="auto"/>
        <w:bottom w:val="none" w:sz="0" w:space="0" w:color="auto"/>
        <w:right w:val="none" w:sz="0" w:space="0" w:color="auto"/>
      </w:divBdr>
      <w:divsChild>
        <w:div w:id="1805195122">
          <w:marLeft w:val="0"/>
          <w:marRight w:val="0"/>
          <w:marTop w:val="0"/>
          <w:marBottom w:val="0"/>
          <w:divBdr>
            <w:top w:val="none" w:sz="0" w:space="0" w:color="auto"/>
            <w:left w:val="none" w:sz="0" w:space="0" w:color="auto"/>
            <w:bottom w:val="none" w:sz="0" w:space="0" w:color="auto"/>
            <w:right w:val="none" w:sz="0" w:space="0" w:color="auto"/>
          </w:divBdr>
          <w:divsChild>
            <w:div w:id="106779682">
              <w:marLeft w:val="0"/>
              <w:marRight w:val="0"/>
              <w:marTop w:val="0"/>
              <w:marBottom w:val="0"/>
              <w:divBdr>
                <w:top w:val="none" w:sz="0" w:space="0" w:color="auto"/>
                <w:left w:val="none" w:sz="0" w:space="0" w:color="auto"/>
                <w:bottom w:val="none" w:sz="0" w:space="0" w:color="auto"/>
                <w:right w:val="none" w:sz="0" w:space="0" w:color="auto"/>
              </w:divBdr>
            </w:div>
            <w:div w:id="1058237084">
              <w:marLeft w:val="0"/>
              <w:marRight w:val="0"/>
              <w:marTop w:val="0"/>
              <w:marBottom w:val="0"/>
              <w:divBdr>
                <w:top w:val="none" w:sz="0" w:space="0" w:color="auto"/>
                <w:left w:val="none" w:sz="0" w:space="0" w:color="auto"/>
                <w:bottom w:val="none" w:sz="0" w:space="0" w:color="auto"/>
                <w:right w:val="none" w:sz="0" w:space="0" w:color="auto"/>
              </w:divBdr>
            </w:div>
            <w:div w:id="2108384186">
              <w:marLeft w:val="0"/>
              <w:marRight w:val="0"/>
              <w:marTop w:val="0"/>
              <w:marBottom w:val="0"/>
              <w:divBdr>
                <w:top w:val="none" w:sz="0" w:space="0" w:color="auto"/>
                <w:left w:val="none" w:sz="0" w:space="0" w:color="auto"/>
                <w:bottom w:val="none" w:sz="0" w:space="0" w:color="auto"/>
                <w:right w:val="none" w:sz="0" w:space="0" w:color="auto"/>
              </w:divBdr>
            </w:div>
            <w:div w:id="1772622977">
              <w:marLeft w:val="0"/>
              <w:marRight w:val="0"/>
              <w:marTop w:val="0"/>
              <w:marBottom w:val="0"/>
              <w:divBdr>
                <w:top w:val="none" w:sz="0" w:space="0" w:color="auto"/>
                <w:left w:val="none" w:sz="0" w:space="0" w:color="auto"/>
                <w:bottom w:val="none" w:sz="0" w:space="0" w:color="auto"/>
                <w:right w:val="none" w:sz="0" w:space="0" w:color="auto"/>
              </w:divBdr>
            </w:div>
            <w:div w:id="641691971">
              <w:marLeft w:val="0"/>
              <w:marRight w:val="0"/>
              <w:marTop w:val="0"/>
              <w:marBottom w:val="0"/>
              <w:divBdr>
                <w:top w:val="none" w:sz="0" w:space="0" w:color="auto"/>
                <w:left w:val="none" w:sz="0" w:space="0" w:color="auto"/>
                <w:bottom w:val="none" w:sz="0" w:space="0" w:color="auto"/>
                <w:right w:val="none" w:sz="0" w:space="0" w:color="auto"/>
              </w:divBdr>
            </w:div>
            <w:div w:id="891186202">
              <w:marLeft w:val="0"/>
              <w:marRight w:val="0"/>
              <w:marTop w:val="0"/>
              <w:marBottom w:val="0"/>
              <w:divBdr>
                <w:top w:val="none" w:sz="0" w:space="0" w:color="auto"/>
                <w:left w:val="none" w:sz="0" w:space="0" w:color="auto"/>
                <w:bottom w:val="none" w:sz="0" w:space="0" w:color="auto"/>
                <w:right w:val="none" w:sz="0" w:space="0" w:color="auto"/>
              </w:divBdr>
            </w:div>
            <w:div w:id="1077170217">
              <w:marLeft w:val="0"/>
              <w:marRight w:val="0"/>
              <w:marTop w:val="0"/>
              <w:marBottom w:val="0"/>
              <w:divBdr>
                <w:top w:val="none" w:sz="0" w:space="0" w:color="auto"/>
                <w:left w:val="none" w:sz="0" w:space="0" w:color="auto"/>
                <w:bottom w:val="none" w:sz="0" w:space="0" w:color="auto"/>
                <w:right w:val="none" w:sz="0" w:space="0" w:color="auto"/>
              </w:divBdr>
            </w:div>
            <w:div w:id="1257209602">
              <w:marLeft w:val="0"/>
              <w:marRight w:val="0"/>
              <w:marTop w:val="0"/>
              <w:marBottom w:val="0"/>
              <w:divBdr>
                <w:top w:val="none" w:sz="0" w:space="0" w:color="auto"/>
                <w:left w:val="none" w:sz="0" w:space="0" w:color="auto"/>
                <w:bottom w:val="none" w:sz="0" w:space="0" w:color="auto"/>
                <w:right w:val="none" w:sz="0" w:space="0" w:color="auto"/>
              </w:divBdr>
            </w:div>
            <w:div w:id="489254406">
              <w:marLeft w:val="0"/>
              <w:marRight w:val="0"/>
              <w:marTop w:val="0"/>
              <w:marBottom w:val="0"/>
              <w:divBdr>
                <w:top w:val="none" w:sz="0" w:space="0" w:color="auto"/>
                <w:left w:val="none" w:sz="0" w:space="0" w:color="auto"/>
                <w:bottom w:val="none" w:sz="0" w:space="0" w:color="auto"/>
                <w:right w:val="none" w:sz="0" w:space="0" w:color="auto"/>
              </w:divBdr>
            </w:div>
            <w:div w:id="358508947">
              <w:marLeft w:val="0"/>
              <w:marRight w:val="0"/>
              <w:marTop w:val="0"/>
              <w:marBottom w:val="0"/>
              <w:divBdr>
                <w:top w:val="none" w:sz="0" w:space="0" w:color="auto"/>
                <w:left w:val="none" w:sz="0" w:space="0" w:color="auto"/>
                <w:bottom w:val="none" w:sz="0" w:space="0" w:color="auto"/>
                <w:right w:val="none" w:sz="0" w:space="0" w:color="auto"/>
              </w:divBdr>
            </w:div>
            <w:div w:id="1606036045">
              <w:marLeft w:val="0"/>
              <w:marRight w:val="0"/>
              <w:marTop w:val="0"/>
              <w:marBottom w:val="0"/>
              <w:divBdr>
                <w:top w:val="none" w:sz="0" w:space="0" w:color="auto"/>
                <w:left w:val="none" w:sz="0" w:space="0" w:color="auto"/>
                <w:bottom w:val="none" w:sz="0" w:space="0" w:color="auto"/>
                <w:right w:val="none" w:sz="0" w:space="0" w:color="auto"/>
              </w:divBdr>
            </w:div>
            <w:div w:id="1659385658">
              <w:marLeft w:val="0"/>
              <w:marRight w:val="0"/>
              <w:marTop w:val="0"/>
              <w:marBottom w:val="0"/>
              <w:divBdr>
                <w:top w:val="none" w:sz="0" w:space="0" w:color="auto"/>
                <w:left w:val="none" w:sz="0" w:space="0" w:color="auto"/>
                <w:bottom w:val="none" w:sz="0" w:space="0" w:color="auto"/>
                <w:right w:val="none" w:sz="0" w:space="0" w:color="auto"/>
              </w:divBdr>
            </w:div>
            <w:div w:id="1452047143">
              <w:marLeft w:val="0"/>
              <w:marRight w:val="0"/>
              <w:marTop w:val="0"/>
              <w:marBottom w:val="0"/>
              <w:divBdr>
                <w:top w:val="none" w:sz="0" w:space="0" w:color="auto"/>
                <w:left w:val="none" w:sz="0" w:space="0" w:color="auto"/>
                <w:bottom w:val="none" w:sz="0" w:space="0" w:color="auto"/>
                <w:right w:val="none" w:sz="0" w:space="0" w:color="auto"/>
              </w:divBdr>
            </w:div>
            <w:div w:id="584918512">
              <w:marLeft w:val="0"/>
              <w:marRight w:val="0"/>
              <w:marTop w:val="0"/>
              <w:marBottom w:val="0"/>
              <w:divBdr>
                <w:top w:val="none" w:sz="0" w:space="0" w:color="auto"/>
                <w:left w:val="none" w:sz="0" w:space="0" w:color="auto"/>
                <w:bottom w:val="none" w:sz="0" w:space="0" w:color="auto"/>
                <w:right w:val="none" w:sz="0" w:space="0" w:color="auto"/>
              </w:divBdr>
            </w:div>
            <w:div w:id="2112777795">
              <w:marLeft w:val="0"/>
              <w:marRight w:val="0"/>
              <w:marTop w:val="0"/>
              <w:marBottom w:val="0"/>
              <w:divBdr>
                <w:top w:val="none" w:sz="0" w:space="0" w:color="auto"/>
                <w:left w:val="none" w:sz="0" w:space="0" w:color="auto"/>
                <w:bottom w:val="none" w:sz="0" w:space="0" w:color="auto"/>
                <w:right w:val="none" w:sz="0" w:space="0" w:color="auto"/>
              </w:divBdr>
            </w:div>
            <w:div w:id="457770419">
              <w:marLeft w:val="0"/>
              <w:marRight w:val="0"/>
              <w:marTop w:val="0"/>
              <w:marBottom w:val="0"/>
              <w:divBdr>
                <w:top w:val="none" w:sz="0" w:space="0" w:color="auto"/>
                <w:left w:val="none" w:sz="0" w:space="0" w:color="auto"/>
                <w:bottom w:val="none" w:sz="0" w:space="0" w:color="auto"/>
                <w:right w:val="none" w:sz="0" w:space="0" w:color="auto"/>
              </w:divBdr>
            </w:div>
            <w:div w:id="752355203">
              <w:marLeft w:val="0"/>
              <w:marRight w:val="0"/>
              <w:marTop w:val="0"/>
              <w:marBottom w:val="0"/>
              <w:divBdr>
                <w:top w:val="none" w:sz="0" w:space="0" w:color="auto"/>
                <w:left w:val="none" w:sz="0" w:space="0" w:color="auto"/>
                <w:bottom w:val="none" w:sz="0" w:space="0" w:color="auto"/>
                <w:right w:val="none" w:sz="0" w:space="0" w:color="auto"/>
              </w:divBdr>
            </w:div>
            <w:div w:id="638534385">
              <w:marLeft w:val="0"/>
              <w:marRight w:val="0"/>
              <w:marTop w:val="0"/>
              <w:marBottom w:val="0"/>
              <w:divBdr>
                <w:top w:val="none" w:sz="0" w:space="0" w:color="auto"/>
                <w:left w:val="none" w:sz="0" w:space="0" w:color="auto"/>
                <w:bottom w:val="none" w:sz="0" w:space="0" w:color="auto"/>
                <w:right w:val="none" w:sz="0" w:space="0" w:color="auto"/>
              </w:divBdr>
            </w:div>
            <w:div w:id="803887804">
              <w:marLeft w:val="0"/>
              <w:marRight w:val="0"/>
              <w:marTop w:val="0"/>
              <w:marBottom w:val="0"/>
              <w:divBdr>
                <w:top w:val="none" w:sz="0" w:space="0" w:color="auto"/>
                <w:left w:val="none" w:sz="0" w:space="0" w:color="auto"/>
                <w:bottom w:val="none" w:sz="0" w:space="0" w:color="auto"/>
                <w:right w:val="none" w:sz="0" w:space="0" w:color="auto"/>
              </w:divBdr>
            </w:div>
            <w:div w:id="1860465108">
              <w:marLeft w:val="0"/>
              <w:marRight w:val="0"/>
              <w:marTop w:val="0"/>
              <w:marBottom w:val="0"/>
              <w:divBdr>
                <w:top w:val="none" w:sz="0" w:space="0" w:color="auto"/>
                <w:left w:val="none" w:sz="0" w:space="0" w:color="auto"/>
                <w:bottom w:val="none" w:sz="0" w:space="0" w:color="auto"/>
                <w:right w:val="none" w:sz="0" w:space="0" w:color="auto"/>
              </w:divBdr>
            </w:div>
            <w:div w:id="2022925714">
              <w:marLeft w:val="0"/>
              <w:marRight w:val="0"/>
              <w:marTop w:val="0"/>
              <w:marBottom w:val="0"/>
              <w:divBdr>
                <w:top w:val="none" w:sz="0" w:space="0" w:color="auto"/>
                <w:left w:val="none" w:sz="0" w:space="0" w:color="auto"/>
                <w:bottom w:val="none" w:sz="0" w:space="0" w:color="auto"/>
                <w:right w:val="none" w:sz="0" w:space="0" w:color="auto"/>
              </w:divBdr>
            </w:div>
            <w:div w:id="847251951">
              <w:marLeft w:val="0"/>
              <w:marRight w:val="0"/>
              <w:marTop w:val="0"/>
              <w:marBottom w:val="0"/>
              <w:divBdr>
                <w:top w:val="none" w:sz="0" w:space="0" w:color="auto"/>
                <w:left w:val="none" w:sz="0" w:space="0" w:color="auto"/>
                <w:bottom w:val="none" w:sz="0" w:space="0" w:color="auto"/>
                <w:right w:val="none" w:sz="0" w:space="0" w:color="auto"/>
              </w:divBdr>
            </w:div>
            <w:div w:id="403185404">
              <w:marLeft w:val="0"/>
              <w:marRight w:val="0"/>
              <w:marTop w:val="0"/>
              <w:marBottom w:val="0"/>
              <w:divBdr>
                <w:top w:val="none" w:sz="0" w:space="0" w:color="auto"/>
                <w:left w:val="none" w:sz="0" w:space="0" w:color="auto"/>
                <w:bottom w:val="none" w:sz="0" w:space="0" w:color="auto"/>
                <w:right w:val="none" w:sz="0" w:space="0" w:color="auto"/>
              </w:divBdr>
            </w:div>
            <w:div w:id="1033116691">
              <w:marLeft w:val="0"/>
              <w:marRight w:val="0"/>
              <w:marTop w:val="0"/>
              <w:marBottom w:val="0"/>
              <w:divBdr>
                <w:top w:val="none" w:sz="0" w:space="0" w:color="auto"/>
                <w:left w:val="none" w:sz="0" w:space="0" w:color="auto"/>
                <w:bottom w:val="none" w:sz="0" w:space="0" w:color="auto"/>
                <w:right w:val="none" w:sz="0" w:space="0" w:color="auto"/>
              </w:divBdr>
            </w:div>
            <w:div w:id="584462008">
              <w:marLeft w:val="0"/>
              <w:marRight w:val="0"/>
              <w:marTop w:val="0"/>
              <w:marBottom w:val="0"/>
              <w:divBdr>
                <w:top w:val="none" w:sz="0" w:space="0" w:color="auto"/>
                <w:left w:val="none" w:sz="0" w:space="0" w:color="auto"/>
                <w:bottom w:val="none" w:sz="0" w:space="0" w:color="auto"/>
                <w:right w:val="none" w:sz="0" w:space="0" w:color="auto"/>
              </w:divBdr>
            </w:div>
            <w:div w:id="1374769565">
              <w:marLeft w:val="0"/>
              <w:marRight w:val="0"/>
              <w:marTop w:val="0"/>
              <w:marBottom w:val="0"/>
              <w:divBdr>
                <w:top w:val="none" w:sz="0" w:space="0" w:color="auto"/>
                <w:left w:val="none" w:sz="0" w:space="0" w:color="auto"/>
                <w:bottom w:val="none" w:sz="0" w:space="0" w:color="auto"/>
                <w:right w:val="none" w:sz="0" w:space="0" w:color="auto"/>
              </w:divBdr>
            </w:div>
            <w:div w:id="611668948">
              <w:marLeft w:val="0"/>
              <w:marRight w:val="0"/>
              <w:marTop w:val="0"/>
              <w:marBottom w:val="0"/>
              <w:divBdr>
                <w:top w:val="none" w:sz="0" w:space="0" w:color="auto"/>
                <w:left w:val="none" w:sz="0" w:space="0" w:color="auto"/>
                <w:bottom w:val="none" w:sz="0" w:space="0" w:color="auto"/>
                <w:right w:val="none" w:sz="0" w:space="0" w:color="auto"/>
              </w:divBdr>
            </w:div>
            <w:div w:id="389114608">
              <w:marLeft w:val="0"/>
              <w:marRight w:val="0"/>
              <w:marTop w:val="0"/>
              <w:marBottom w:val="0"/>
              <w:divBdr>
                <w:top w:val="none" w:sz="0" w:space="0" w:color="auto"/>
                <w:left w:val="none" w:sz="0" w:space="0" w:color="auto"/>
                <w:bottom w:val="none" w:sz="0" w:space="0" w:color="auto"/>
                <w:right w:val="none" w:sz="0" w:space="0" w:color="auto"/>
              </w:divBdr>
            </w:div>
            <w:div w:id="433212867">
              <w:marLeft w:val="0"/>
              <w:marRight w:val="0"/>
              <w:marTop w:val="0"/>
              <w:marBottom w:val="0"/>
              <w:divBdr>
                <w:top w:val="none" w:sz="0" w:space="0" w:color="auto"/>
                <w:left w:val="none" w:sz="0" w:space="0" w:color="auto"/>
                <w:bottom w:val="none" w:sz="0" w:space="0" w:color="auto"/>
                <w:right w:val="none" w:sz="0" w:space="0" w:color="auto"/>
              </w:divBdr>
            </w:div>
            <w:div w:id="1278558117">
              <w:marLeft w:val="0"/>
              <w:marRight w:val="0"/>
              <w:marTop w:val="0"/>
              <w:marBottom w:val="0"/>
              <w:divBdr>
                <w:top w:val="none" w:sz="0" w:space="0" w:color="auto"/>
                <w:left w:val="none" w:sz="0" w:space="0" w:color="auto"/>
                <w:bottom w:val="none" w:sz="0" w:space="0" w:color="auto"/>
                <w:right w:val="none" w:sz="0" w:space="0" w:color="auto"/>
              </w:divBdr>
            </w:div>
            <w:div w:id="1091855037">
              <w:marLeft w:val="0"/>
              <w:marRight w:val="0"/>
              <w:marTop w:val="0"/>
              <w:marBottom w:val="0"/>
              <w:divBdr>
                <w:top w:val="none" w:sz="0" w:space="0" w:color="auto"/>
                <w:left w:val="none" w:sz="0" w:space="0" w:color="auto"/>
                <w:bottom w:val="none" w:sz="0" w:space="0" w:color="auto"/>
                <w:right w:val="none" w:sz="0" w:space="0" w:color="auto"/>
              </w:divBdr>
            </w:div>
            <w:div w:id="366949127">
              <w:marLeft w:val="0"/>
              <w:marRight w:val="0"/>
              <w:marTop w:val="0"/>
              <w:marBottom w:val="0"/>
              <w:divBdr>
                <w:top w:val="none" w:sz="0" w:space="0" w:color="auto"/>
                <w:left w:val="none" w:sz="0" w:space="0" w:color="auto"/>
                <w:bottom w:val="none" w:sz="0" w:space="0" w:color="auto"/>
                <w:right w:val="none" w:sz="0" w:space="0" w:color="auto"/>
              </w:divBdr>
            </w:div>
            <w:div w:id="438380466">
              <w:marLeft w:val="0"/>
              <w:marRight w:val="0"/>
              <w:marTop w:val="0"/>
              <w:marBottom w:val="0"/>
              <w:divBdr>
                <w:top w:val="none" w:sz="0" w:space="0" w:color="auto"/>
                <w:left w:val="none" w:sz="0" w:space="0" w:color="auto"/>
                <w:bottom w:val="none" w:sz="0" w:space="0" w:color="auto"/>
                <w:right w:val="none" w:sz="0" w:space="0" w:color="auto"/>
              </w:divBdr>
            </w:div>
            <w:div w:id="2019886003">
              <w:marLeft w:val="0"/>
              <w:marRight w:val="0"/>
              <w:marTop w:val="0"/>
              <w:marBottom w:val="0"/>
              <w:divBdr>
                <w:top w:val="none" w:sz="0" w:space="0" w:color="auto"/>
                <w:left w:val="none" w:sz="0" w:space="0" w:color="auto"/>
                <w:bottom w:val="none" w:sz="0" w:space="0" w:color="auto"/>
                <w:right w:val="none" w:sz="0" w:space="0" w:color="auto"/>
              </w:divBdr>
            </w:div>
            <w:div w:id="1957834606">
              <w:marLeft w:val="0"/>
              <w:marRight w:val="0"/>
              <w:marTop w:val="0"/>
              <w:marBottom w:val="0"/>
              <w:divBdr>
                <w:top w:val="none" w:sz="0" w:space="0" w:color="auto"/>
                <w:left w:val="none" w:sz="0" w:space="0" w:color="auto"/>
                <w:bottom w:val="none" w:sz="0" w:space="0" w:color="auto"/>
                <w:right w:val="none" w:sz="0" w:space="0" w:color="auto"/>
              </w:divBdr>
            </w:div>
            <w:div w:id="473570735">
              <w:marLeft w:val="0"/>
              <w:marRight w:val="0"/>
              <w:marTop w:val="0"/>
              <w:marBottom w:val="0"/>
              <w:divBdr>
                <w:top w:val="none" w:sz="0" w:space="0" w:color="auto"/>
                <w:left w:val="none" w:sz="0" w:space="0" w:color="auto"/>
                <w:bottom w:val="none" w:sz="0" w:space="0" w:color="auto"/>
                <w:right w:val="none" w:sz="0" w:space="0" w:color="auto"/>
              </w:divBdr>
            </w:div>
            <w:div w:id="1545213965">
              <w:marLeft w:val="0"/>
              <w:marRight w:val="0"/>
              <w:marTop w:val="0"/>
              <w:marBottom w:val="0"/>
              <w:divBdr>
                <w:top w:val="none" w:sz="0" w:space="0" w:color="auto"/>
                <w:left w:val="none" w:sz="0" w:space="0" w:color="auto"/>
                <w:bottom w:val="none" w:sz="0" w:space="0" w:color="auto"/>
                <w:right w:val="none" w:sz="0" w:space="0" w:color="auto"/>
              </w:divBdr>
            </w:div>
            <w:div w:id="875507163">
              <w:marLeft w:val="0"/>
              <w:marRight w:val="0"/>
              <w:marTop w:val="0"/>
              <w:marBottom w:val="0"/>
              <w:divBdr>
                <w:top w:val="none" w:sz="0" w:space="0" w:color="auto"/>
                <w:left w:val="none" w:sz="0" w:space="0" w:color="auto"/>
                <w:bottom w:val="none" w:sz="0" w:space="0" w:color="auto"/>
                <w:right w:val="none" w:sz="0" w:space="0" w:color="auto"/>
              </w:divBdr>
            </w:div>
            <w:div w:id="950473301">
              <w:marLeft w:val="0"/>
              <w:marRight w:val="0"/>
              <w:marTop w:val="0"/>
              <w:marBottom w:val="0"/>
              <w:divBdr>
                <w:top w:val="none" w:sz="0" w:space="0" w:color="auto"/>
                <w:left w:val="none" w:sz="0" w:space="0" w:color="auto"/>
                <w:bottom w:val="none" w:sz="0" w:space="0" w:color="auto"/>
                <w:right w:val="none" w:sz="0" w:space="0" w:color="auto"/>
              </w:divBdr>
            </w:div>
            <w:div w:id="1566989043">
              <w:marLeft w:val="0"/>
              <w:marRight w:val="0"/>
              <w:marTop w:val="0"/>
              <w:marBottom w:val="0"/>
              <w:divBdr>
                <w:top w:val="none" w:sz="0" w:space="0" w:color="auto"/>
                <w:left w:val="none" w:sz="0" w:space="0" w:color="auto"/>
                <w:bottom w:val="none" w:sz="0" w:space="0" w:color="auto"/>
                <w:right w:val="none" w:sz="0" w:space="0" w:color="auto"/>
              </w:divBdr>
            </w:div>
            <w:div w:id="1381855549">
              <w:marLeft w:val="0"/>
              <w:marRight w:val="0"/>
              <w:marTop w:val="0"/>
              <w:marBottom w:val="0"/>
              <w:divBdr>
                <w:top w:val="none" w:sz="0" w:space="0" w:color="auto"/>
                <w:left w:val="none" w:sz="0" w:space="0" w:color="auto"/>
                <w:bottom w:val="none" w:sz="0" w:space="0" w:color="auto"/>
                <w:right w:val="none" w:sz="0" w:space="0" w:color="auto"/>
              </w:divBdr>
            </w:div>
            <w:div w:id="1581912073">
              <w:marLeft w:val="0"/>
              <w:marRight w:val="0"/>
              <w:marTop w:val="0"/>
              <w:marBottom w:val="0"/>
              <w:divBdr>
                <w:top w:val="none" w:sz="0" w:space="0" w:color="auto"/>
                <w:left w:val="none" w:sz="0" w:space="0" w:color="auto"/>
                <w:bottom w:val="none" w:sz="0" w:space="0" w:color="auto"/>
                <w:right w:val="none" w:sz="0" w:space="0" w:color="auto"/>
              </w:divBdr>
            </w:div>
            <w:div w:id="942037801">
              <w:marLeft w:val="0"/>
              <w:marRight w:val="0"/>
              <w:marTop w:val="0"/>
              <w:marBottom w:val="0"/>
              <w:divBdr>
                <w:top w:val="none" w:sz="0" w:space="0" w:color="auto"/>
                <w:left w:val="none" w:sz="0" w:space="0" w:color="auto"/>
                <w:bottom w:val="none" w:sz="0" w:space="0" w:color="auto"/>
                <w:right w:val="none" w:sz="0" w:space="0" w:color="auto"/>
              </w:divBdr>
            </w:div>
            <w:div w:id="1321890599">
              <w:marLeft w:val="0"/>
              <w:marRight w:val="0"/>
              <w:marTop w:val="0"/>
              <w:marBottom w:val="0"/>
              <w:divBdr>
                <w:top w:val="none" w:sz="0" w:space="0" w:color="auto"/>
                <w:left w:val="none" w:sz="0" w:space="0" w:color="auto"/>
                <w:bottom w:val="none" w:sz="0" w:space="0" w:color="auto"/>
                <w:right w:val="none" w:sz="0" w:space="0" w:color="auto"/>
              </w:divBdr>
            </w:div>
            <w:div w:id="1167131334">
              <w:marLeft w:val="0"/>
              <w:marRight w:val="0"/>
              <w:marTop w:val="0"/>
              <w:marBottom w:val="0"/>
              <w:divBdr>
                <w:top w:val="none" w:sz="0" w:space="0" w:color="auto"/>
                <w:left w:val="none" w:sz="0" w:space="0" w:color="auto"/>
                <w:bottom w:val="none" w:sz="0" w:space="0" w:color="auto"/>
                <w:right w:val="none" w:sz="0" w:space="0" w:color="auto"/>
              </w:divBdr>
            </w:div>
            <w:div w:id="1816557294">
              <w:marLeft w:val="0"/>
              <w:marRight w:val="0"/>
              <w:marTop w:val="0"/>
              <w:marBottom w:val="0"/>
              <w:divBdr>
                <w:top w:val="none" w:sz="0" w:space="0" w:color="auto"/>
                <w:left w:val="none" w:sz="0" w:space="0" w:color="auto"/>
                <w:bottom w:val="none" w:sz="0" w:space="0" w:color="auto"/>
                <w:right w:val="none" w:sz="0" w:space="0" w:color="auto"/>
              </w:divBdr>
            </w:div>
            <w:div w:id="717509186">
              <w:marLeft w:val="0"/>
              <w:marRight w:val="0"/>
              <w:marTop w:val="0"/>
              <w:marBottom w:val="0"/>
              <w:divBdr>
                <w:top w:val="none" w:sz="0" w:space="0" w:color="auto"/>
                <w:left w:val="none" w:sz="0" w:space="0" w:color="auto"/>
                <w:bottom w:val="none" w:sz="0" w:space="0" w:color="auto"/>
                <w:right w:val="none" w:sz="0" w:space="0" w:color="auto"/>
              </w:divBdr>
            </w:div>
            <w:div w:id="1514681878">
              <w:marLeft w:val="0"/>
              <w:marRight w:val="0"/>
              <w:marTop w:val="0"/>
              <w:marBottom w:val="0"/>
              <w:divBdr>
                <w:top w:val="none" w:sz="0" w:space="0" w:color="auto"/>
                <w:left w:val="none" w:sz="0" w:space="0" w:color="auto"/>
                <w:bottom w:val="none" w:sz="0" w:space="0" w:color="auto"/>
                <w:right w:val="none" w:sz="0" w:space="0" w:color="auto"/>
              </w:divBdr>
            </w:div>
            <w:div w:id="1992174623">
              <w:marLeft w:val="0"/>
              <w:marRight w:val="0"/>
              <w:marTop w:val="0"/>
              <w:marBottom w:val="0"/>
              <w:divBdr>
                <w:top w:val="none" w:sz="0" w:space="0" w:color="auto"/>
                <w:left w:val="none" w:sz="0" w:space="0" w:color="auto"/>
                <w:bottom w:val="none" w:sz="0" w:space="0" w:color="auto"/>
                <w:right w:val="none" w:sz="0" w:space="0" w:color="auto"/>
              </w:divBdr>
            </w:div>
            <w:div w:id="847866387">
              <w:marLeft w:val="0"/>
              <w:marRight w:val="0"/>
              <w:marTop w:val="0"/>
              <w:marBottom w:val="0"/>
              <w:divBdr>
                <w:top w:val="none" w:sz="0" w:space="0" w:color="auto"/>
                <w:left w:val="none" w:sz="0" w:space="0" w:color="auto"/>
                <w:bottom w:val="none" w:sz="0" w:space="0" w:color="auto"/>
                <w:right w:val="none" w:sz="0" w:space="0" w:color="auto"/>
              </w:divBdr>
            </w:div>
            <w:div w:id="1955020806">
              <w:marLeft w:val="0"/>
              <w:marRight w:val="0"/>
              <w:marTop w:val="0"/>
              <w:marBottom w:val="0"/>
              <w:divBdr>
                <w:top w:val="none" w:sz="0" w:space="0" w:color="auto"/>
                <w:left w:val="none" w:sz="0" w:space="0" w:color="auto"/>
                <w:bottom w:val="none" w:sz="0" w:space="0" w:color="auto"/>
                <w:right w:val="none" w:sz="0" w:space="0" w:color="auto"/>
              </w:divBdr>
            </w:div>
            <w:div w:id="904492502">
              <w:marLeft w:val="0"/>
              <w:marRight w:val="0"/>
              <w:marTop w:val="0"/>
              <w:marBottom w:val="0"/>
              <w:divBdr>
                <w:top w:val="none" w:sz="0" w:space="0" w:color="auto"/>
                <w:left w:val="none" w:sz="0" w:space="0" w:color="auto"/>
                <w:bottom w:val="none" w:sz="0" w:space="0" w:color="auto"/>
                <w:right w:val="none" w:sz="0" w:space="0" w:color="auto"/>
              </w:divBdr>
            </w:div>
            <w:div w:id="1042635306">
              <w:marLeft w:val="0"/>
              <w:marRight w:val="0"/>
              <w:marTop w:val="0"/>
              <w:marBottom w:val="0"/>
              <w:divBdr>
                <w:top w:val="none" w:sz="0" w:space="0" w:color="auto"/>
                <w:left w:val="none" w:sz="0" w:space="0" w:color="auto"/>
                <w:bottom w:val="none" w:sz="0" w:space="0" w:color="auto"/>
                <w:right w:val="none" w:sz="0" w:space="0" w:color="auto"/>
              </w:divBdr>
            </w:div>
            <w:div w:id="595676701">
              <w:marLeft w:val="0"/>
              <w:marRight w:val="0"/>
              <w:marTop w:val="0"/>
              <w:marBottom w:val="0"/>
              <w:divBdr>
                <w:top w:val="none" w:sz="0" w:space="0" w:color="auto"/>
                <w:left w:val="none" w:sz="0" w:space="0" w:color="auto"/>
                <w:bottom w:val="none" w:sz="0" w:space="0" w:color="auto"/>
                <w:right w:val="none" w:sz="0" w:space="0" w:color="auto"/>
              </w:divBdr>
            </w:div>
            <w:div w:id="1248464403">
              <w:marLeft w:val="0"/>
              <w:marRight w:val="0"/>
              <w:marTop w:val="0"/>
              <w:marBottom w:val="0"/>
              <w:divBdr>
                <w:top w:val="none" w:sz="0" w:space="0" w:color="auto"/>
                <w:left w:val="none" w:sz="0" w:space="0" w:color="auto"/>
                <w:bottom w:val="none" w:sz="0" w:space="0" w:color="auto"/>
                <w:right w:val="none" w:sz="0" w:space="0" w:color="auto"/>
              </w:divBdr>
            </w:div>
            <w:div w:id="1821536992">
              <w:marLeft w:val="0"/>
              <w:marRight w:val="0"/>
              <w:marTop w:val="0"/>
              <w:marBottom w:val="0"/>
              <w:divBdr>
                <w:top w:val="none" w:sz="0" w:space="0" w:color="auto"/>
                <w:left w:val="none" w:sz="0" w:space="0" w:color="auto"/>
                <w:bottom w:val="none" w:sz="0" w:space="0" w:color="auto"/>
                <w:right w:val="none" w:sz="0" w:space="0" w:color="auto"/>
              </w:divBdr>
            </w:div>
            <w:div w:id="556286414">
              <w:marLeft w:val="0"/>
              <w:marRight w:val="0"/>
              <w:marTop w:val="0"/>
              <w:marBottom w:val="0"/>
              <w:divBdr>
                <w:top w:val="none" w:sz="0" w:space="0" w:color="auto"/>
                <w:left w:val="none" w:sz="0" w:space="0" w:color="auto"/>
                <w:bottom w:val="none" w:sz="0" w:space="0" w:color="auto"/>
                <w:right w:val="none" w:sz="0" w:space="0" w:color="auto"/>
              </w:divBdr>
            </w:div>
            <w:div w:id="615252771">
              <w:marLeft w:val="0"/>
              <w:marRight w:val="0"/>
              <w:marTop w:val="0"/>
              <w:marBottom w:val="0"/>
              <w:divBdr>
                <w:top w:val="none" w:sz="0" w:space="0" w:color="auto"/>
                <w:left w:val="none" w:sz="0" w:space="0" w:color="auto"/>
                <w:bottom w:val="none" w:sz="0" w:space="0" w:color="auto"/>
                <w:right w:val="none" w:sz="0" w:space="0" w:color="auto"/>
              </w:divBdr>
            </w:div>
            <w:div w:id="1305239675">
              <w:marLeft w:val="0"/>
              <w:marRight w:val="0"/>
              <w:marTop w:val="0"/>
              <w:marBottom w:val="0"/>
              <w:divBdr>
                <w:top w:val="none" w:sz="0" w:space="0" w:color="auto"/>
                <w:left w:val="none" w:sz="0" w:space="0" w:color="auto"/>
                <w:bottom w:val="none" w:sz="0" w:space="0" w:color="auto"/>
                <w:right w:val="none" w:sz="0" w:space="0" w:color="auto"/>
              </w:divBdr>
            </w:div>
            <w:div w:id="1757171242">
              <w:marLeft w:val="0"/>
              <w:marRight w:val="0"/>
              <w:marTop w:val="0"/>
              <w:marBottom w:val="0"/>
              <w:divBdr>
                <w:top w:val="none" w:sz="0" w:space="0" w:color="auto"/>
                <w:left w:val="none" w:sz="0" w:space="0" w:color="auto"/>
                <w:bottom w:val="none" w:sz="0" w:space="0" w:color="auto"/>
                <w:right w:val="none" w:sz="0" w:space="0" w:color="auto"/>
              </w:divBdr>
            </w:div>
            <w:div w:id="941957817">
              <w:marLeft w:val="0"/>
              <w:marRight w:val="0"/>
              <w:marTop w:val="0"/>
              <w:marBottom w:val="0"/>
              <w:divBdr>
                <w:top w:val="none" w:sz="0" w:space="0" w:color="auto"/>
                <w:left w:val="none" w:sz="0" w:space="0" w:color="auto"/>
                <w:bottom w:val="none" w:sz="0" w:space="0" w:color="auto"/>
                <w:right w:val="none" w:sz="0" w:space="0" w:color="auto"/>
              </w:divBdr>
            </w:div>
            <w:div w:id="707725152">
              <w:marLeft w:val="0"/>
              <w:marRight w:val="0"/>
              <w:marTop w:val="0"/>
              <w:marBottom w:val="0"/>
              <w:divBdr>
                <w:top w:val="none" w:sz="0" w:space="0" w:color="auto"/>
                <w:left w:val="none" w:sz="0" w:space="0" w:color="auto"/>
                <w:bottom w:val="none" w:sz="0" w:space="0" w:color="auto"/>
                <w:right w:val="none" w:sz="0" w:space="0" w:color="auto"/>
              </w:divBdr>
            </w:div>
            <w:div w:id="1763066870">
              <w:marLeft w:val="0"/>
              <w:marRight w:val="0"/>
              <w:marTop w:val="0"/>
              <w:marBottom w:val="0"/>
              <w:divBdr>
                <w:top w:val="none" w:sz="0" w:space="0" w:color="auto"/>
                <w:left w:val="none" w:sz="0" w:space="0" w:color="auto"/>
                <w:bottom w:val="none" w:sz="0" w:space="0" w:color="auto"/>
                <w:right w:val="none" w:sz="0" w:space="0" w:color="auto"/>
              </w:divBdr>
            </w:div>
            <w:div w:id="1451389646">
              <w:marLeft w:val="0"/>
              <w:marRight w:val="0"/>
              <w:marTop w:val="0"/>
              <w:marBottom w:val="0"/>
              <w:divBdr>
                <w:top w:val="none" w:sz="0" w:space="0" w:color="auto"/>
                <w:left w:val="none" w:sz="0" w:space="0" w:color="auto"/>
                <w:bottom w:val="none" w:sz="0" w:space="0" w:color="auto"/>
                <w:right w:val="none" w:sz="0" w:space="0" w:color="auto"/>
              </w:divBdr>
            </w:div>
            <w:div w:id="48265040">
              <w:marLeft w:val="0"/>
              <w:marRight w:val="0"/>
              <w:marTop w:val="0"/>
              <w:marBottom w:val="0"/>
              <w:divBdr>
                <w:top w:val="none" w:sz="0" w:space="0" w:color="auto"/>
                <w:left w:val="none" w:sz="0" w:space="0" w:color="auto"/>
                <w:bottom w:val="none" w:sz="0" w:space="0" w:color="auto"/>
                <w:right w:val="none" w:sz="0" w:space="0" w:color="auto"/>
              </w:divBdr>
            </w:div>
            <w:div w:id="1737052071">
              <w:marLeft w:val="0"/>
              <w:marRight w:val="0"/>
              <w:marTop w:val="0"/>
              <w:marBottom w:val="0"/>
              <w:divBdr>
                <w:top w:val="none" w:sz="0" w:space="0" w:color="auto"/>
                <w:left w:val="none" w:sz="0" w:space="0" w:color="auto"/>
                <w:bottom w:val="none" w:sz="0" w:space="0" w:color="auto"/>
                <w:right w:val="none" w:sz="0" w:space="0" w:color="auto"/>
              </w:divBdr>
            </w:div>
            <w:div w:id="1654680108">
              <w:marLeft w:val="0"/>
              <w:marRight w:val="0"/>
              <w:marTop w:val="0"/>
              <w:marBottom w:val="0"/>
              <w:divBdr>
                <w:top w:val="none" w:sz="0" w:space="0" w:color="auto"/>
                <w:left w:val="none" w:sz="0" w:space="0" w:color="auto"/>
                <w:bottom w:val="none" w:sz="0" w:space="0" w:color="auto"/>
                <w:right w:val="none" w:sz="0" w:space="0" w:color="auto"/>
              </w:divBdr>
            </w:div>
            <w:div w:id="1398282749">
              <w:marLeft w:val="0"/>
              <w:marRight w:val="0"/>
              <w:marTop w:val="0"/>
              <w:marBottom w:val="0"/>
              <w:divBdr>
                <w:top w:val="none" w:sz="0" w:space="0" w:color="auto"/>
                <w:left w:val="none" w:sz="0" w:space="0" w:color="auto"/>
                <w:bottom w:val="none" w:sz="0" w:space="0" w:color="auto"/>
                <w:right w:val="none" w:sz="0" w:space="0" w:color="auto"/>
              </w:divBdr>
            </w:div>
            <w:div w:id="398211214">
              <w:marLeft w:val="0"/>
              <w:marRight w:val="0"/>
              <w:marTop w:val="0"/>
              <w:marBottom w:val="0"/>
              <w:divBdr>
                <w:top w:val="none" w:sz="0" w:space="0" w:color="auto"/>
                <w:left w:val="none" w:sz="0" w:space="0" w:color="auto"/>
                <w:bottom w:val="none" w:sz="0" w:space="0" w:color="auto"/>
                <w:right w:val="none" w:sz="0" w:space="0" w:color="auto"/>
              </w:divBdr>
            </w:div>
            <w:div w:id="1180699307">
              <w:marLeft w:val="0"/>
              <w:marRight w:val="0"/>
              <w:marTop w:val="0"/>
              <w:marBottom w:val="0"/>
              <w:divBdr>
                <w:top w:val="none" w:sz="0" w:space="0" w:color="auto"/>
                <w:left w:val="none" w:sz="0" w:space="0" w:color="auto"/>
                <w:bottom w:val="none" w:sz="0" w:space="0" w:color="auto"/>
                <w:right w:val="none" w:sz="0" w:space="0" w:color="auto"/>
              </w:divBdr>
            </w:div>
            <w:div w:id="10733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6786">
      <w:bodyDiv w:val="1"/>
      <w:marLeft w:val="0"/>
      <w:marRight w:val="0"/>
      <w:marTop w:val="0"/>
      <w:marBottom w:val="0"/>
      <w:divBdr>
        <w:top w:val="none" w:sz="0" w:space="0" w:color="auto"/>
        <w:left w:val="none" w:sz="0" w:space="0" w:color="auto"/>
        <w:bottom w:val="none" w:sz="0" w:space="0" w:color="auto"/>
        <w:right w:val="none" w:sz="0" w:space="0" w:color="auto"/>
      </w:divBdr>
    </w:div>
    <w:div w:id="376440632">
      <w:bodyDiv w:val="1"/>
      <w:marLeft w:val="0"/>
      <w:marRight w:val="0"/>
      <w:marTop w:val="0"/>
      <w:marBottom w:val="0"/>
      <w:divBdr>
        <w:top w:val="none" w:sz="0" w:space="0" w:color="auto"/>
        <w:left w:val="none" w:sz="0" w:space="0" w:color="auto"/>
        <w:bottom w:val="none" w:sz="0" w:space="0" w:color="auto"/>
        <w:right w:val="none" w:sz="0" w:space="0" w:color="auto"/>
      </w:divBdr>
      <w:divsChild>
        <w:div w:id="1540968050">
          <w:marLeft w:val="0"/>
          <w:marRight w:val="0"/>
          <w:marTop w:val="0"/>
          <w:marBottom w:val="450"/>
          <w:divBdr>
            <w:top w:val="none" w:sz="0" w:space="0" w:color="auto"/>
            <w:left w:val="none" w:sz="0" w:space="0" w:color="auto"/>
            <w:bottom w:val="none" w:sz="0" w:space="0" w:color="auto"/>
            <w:right w:val="none" w:sz="0" w:space="0" w:color="auto"/>
          </w:divBdr>
          <w:divsChild>
            <w:div w:id="1147357198">
              <w:marLeft w:val="0"/>
              <w:marRight w:val="0"/>
              <w:marTop w:val="0"/>
              <w:marBottom w:val="0"/>
              <w:divBdr>
                <w:top w:val="none" w:sz="0" w:space="0" w:color="auto"/>
                <w:left w:val="none" w:sz="0" w:space="0" w:color="auto"/>
                <w:bottom w:val="none" w:sz="0" w:space="0" w:color="auto"/>
                <w:right w:val="none" w:sz="0" w:space="0" w:color="auto"/>
              </w:divBdr>
              <w:divsChild>
                <w:div w:id="4439666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0403231">
      <w:bodyDiv w:val="1"/>
      <w:marLeft w:val="0"/>
      <w:marRight w:val="0"/>
      <w:marTop w:val="0"/>
      <w:marBottom w:val="0"/>
      <w:divBdr>
        <w:top w:val="none" w:sz="0" w:space="0" w:color="auto"/>
        <w:left w:val="none" w:sz="0" w:space="0" w:color="auto"/>
        <w:bottom w:val="none" w:sz="0" w:space="0" w:color="auto"/>
        <w:right w:val="none" w:sz="0" w:space="0" w:color="auto"/>
      </w:divBdr>
      <w:divsChild>
        <w:div w:id="1860778529">
          <w:marLeft w:val="0"/>
          <w:marRight w:val="0"/>
          <w:marTop w:val="0"/>
          <w:marBottom w:val="0"/>
          <w:divBdr>
            <w:top w:val="none" w:sz="0" w:space="0" w:color="auto"/>
            <w:left w:val="none" w:sz="0" w:space="0" w:color="auto"/>
            <w:bottom w:val="none" w:sz="0" w:space="0" w:color="auto"/>
            <w:right w:val="none" w:sz="0" w:space="0" w:color="auto"/>
          </w:divBdr>
          <w:divsChild>
            <w:div w:id="1787429332">
              <w:marLeft w:val="0"/>
              <w:marRight w:val="0"/>
              <w:marTop w:val="0"/>
              <w:marBottom w:val="0"/>
              <w:divBdr>
                <w:top w:val="none" w:sz="0" w:space="0" w:color="auto"/>
                <w:left w:val="none" w:sz="0" w:space="0" w:color="auto"/>
                <w:bottom w:val="none" w:sz="0" w:space="0" w:color="auto"/>
                <w:right w:val="none" w:sz="0" w:space="0" w:color="auto"/>
              </w:divBdr>
            </w:div>
            <w:div w:id="677194161">
              <w:marLeft w:val="0"/>
              <w:marRight w:val="0"/>
              <w:marTop w:val="0"/>
              <w:marBottom w:val="0"/>
              <w:divBdr>
                <w:top w:val="none" w:sz="0" w:space="0" w:color="auto"/>
                <w:left w:val="none" w:sz="0" w:space="0" w:color="auto"/>
                <w:bottom w:val="none" w:sz="0" w:space="0" w:color="auto"/>
                <w:right w:val="none" w:sz="0" w:space="0" w:color="auto"/>
              </w:divBdr>
            </w:div>
            <w:div w:id="96757083">
              <w:marLeft w:val="0"/>
              <w:marRight w:val="0"/>
              <w:marTop w:val="0"/>
              <w:marBottom w:val="0"/>
              <w:divBdr>
                <w:top w:val="none" w:sz="0" w:space="0" w:color="auto"/>
                <w:left w:val="none" w:sz="0" w:space="0" w:color="auto"/>
                <w:bottom w:val="none" w:sz="0" w:space="0" w:color="auto"/>
                <w:right w:val="none" w:sz="0" w:space="0" w:color="auto"/>
              </w:divBdr>
            </w:div>
            <w:div w:id="2081441916">
              <w:marLeft w:val="0"/>
              <w:marRight w:val="0"/>
              <w:marTop w:val="0"/>
              <w:marBottom w:val="0"/>
              <w:divBdr>
                <w:top w:val="none" w:sz="0" w:space="0" w:color="auto"/>
                <w:left w:val="none" w:sz="0" w:space="0" w:color="auto"/>
                <w:bottom w:val="none" w:sz="0" w:space="0" w:color="auto"/>
                <w:right w:val="none" w:sz="0" w:space="0" w:color="auto"/>
              </w:divBdr>
            </w:div>
            <w:div w:id="1658150726">
              <w:marLeft w:val="0"/>
              <w:marRight w:val="0"/>
              <w:marTop w:val="0"/>
              <w:marBottom w:val="0"/>
              <w:divBdr>
                <w:top w:val="none" w:sz="0" w:space="0" w:color="auto"/>
                <w:left w:val="none" w:sz="0" w:space="0" w:color="auto"/>
                <w:bottom w:val="none" w:sz="0" w:space="0" w:color="auto"/>
                <w:right w:val="none" w:sz="0" w:space="0" w:color="auto"/>
              </w:divBdr>
            </w:div>
            <w:div w:id="622150809">
              <w:marLeft w:val="0"/>
              <w:marRight w:val="0"/>
              <w:marTop w:val="0"/>
              <w:marBottom w:val="0"/>
              <w:divBdr>
                <w:top w:val="none" w:sz="0" w:space="0" w:color="auto"/>
                <w:left w:val="none" w:sz="0" w:space="0" w:color="auto"/>
                <w:bottom w:val="none" w:sz="0" w:space="0" w:color="auto"/>
                <w:right w:val="none" w:sz="0" w:space="0" w:color="auto"/>
              </w:divBdr>
            </w:div>
            <w:div w:id="1348756707">
              <w:marLeft w:val="0"/>
              <w:marRight w:val="0"/>
              <w:marTop w:val="0"/>
              <w:marBottom w:val="0"/>
              <w:divBdr>
                <w:top w:val="none" w:sz="0" w:space="0" w:color="auto"/>
                <w:left w:val="none" w:sz="0" w:space="0" w:color="auto"/>
                <w:bottom w:val="none" w:sz="0" w:space="0" w:color="auto"/>
                <w:right w:val="none" w:sz="0" w:space="0" w:color="auto"/>
              </w:divBdr>
            </w:div>
            <w:div w:id="280454899">
              <w:marLeft w:val="0"/>
              <w:marRight w:val="0"/>
              <w:marTop w:val="0"/>
              <w:marBottom w:val="0"/>
              <w:divBdr>
                <w:top w:val="none" w:sz="0" w:space="0" w:color="auto"/>
                <w:left w:val="none" w:sz="0" w:space="0" w:color="auto"/>
                <w:bottom w:val="none" w:sz="0" w:space="0" w:color="auto"/>
                <w:right w:val="none" w:sz="0" w:space="0" w:color="auto"/>
              </w:divBdr>
            </w:div>
            <w:div w:id="230431893">
              <w:marLeft w:val="0"/>
              <w:marRight w:val="0"/>
              <w:marTop w:val="0"/>
              <w:marBottom w:val="0"/>
              <w:divBdr>
                <w:top w:val="none" w:sz="0" w:space="0" w:color="auto"/>
                <w:left w:val="none" w:sz="0" w:space="0" w:color="auto"/>
                <w:bottom w:val="none" w:sz="0" w:space="0" w:color="auto"/>
                <w:right w:val="none" w:sz="0" w:space="0" w:color="auto"/>
              </w:divBdr>
            </w:div>
            <w:div w:id="113595605">
              <w:marLeft w:val="0"/>
              <w:marRight w:val="0"/>
              <w:marTop w:val="0"/>
              <w:marBottom w:val="0"/>
              <w:divBdr>
                <w:top w:val="none" w:sz="0" w:space="0" w:color="auto"/>
                <w:left w:val="none" w:sz="0" w:space="0" w:color="auto"/>
                <w:bottom w:val="none" w:sz="0" w:space="0" w:color="auto"/>
                <w:right w:val="none" w:sz="0" w:space="0" w:color="auto"/>
              </w:divBdr>
            </w:div>
            <w:div w:id="116263430">
              <w:marLeft w:val="0"/>
              <w:marRight w:val="0"/>
              <w:marTop w:val="0"/>
              <w:marBottom w:val="0"/>
              <w:divBdr>
                <w:top w:val="none" w:sz="0" w:space="0" w:color="auto"/>
                <w:left w:val="none" w:sz="0" w:space="0" w:color="auto"/>
                <w:bottom w:val="none" w:sz="0" w:space="0" w:color="auto"/>
                <w:right w:val="none" w:sz="0" w:space="0" w:color="auto"/>
              </w:divBdr>
            </w:div>
            <w:div w:id="6643722">
              <w:marLeft w:val="0"/>
              <w:marRight w:val="0"/>
              <w:marTop w:val="0"/>
              <w:marBottom w:val="0"/>
              <w:divBdr>
                <w:top w:val="none" w:sz="0" w:space="0" w:color="auto"/>
                <w:left w:val="none" w:sz="0" w:space="0" w:color="auto"/>
                <w:bottom w:val="none" w:sz="0" w:space="0" w:color="auto"/>
                <w:right w:val="none" w:sz="0" w:space="0" w:color="auto"/>
              </w:divBdr>
            </w:div>
            <w:div w:id="69157058">
              <w:marLeft w:val="0"/>
              <w:marRight w:val="0"/>
              <w:marTop w:val="0"/>
              <w:marBottom w:val="0"/>
              <w:divBdr>
                <w:top w:val="none" w:sz="0" w:space="0" w:color="auto"/>
                <w:left w:val="none" w:sz="0" w:space="0" w:color="auto"/>
                <w:bottom w:val="none" w:sz="0" w:space="0" w:color="auto"/>
                <w:right w:val="none" w:sz="0" w:space="0" w:color="auto"/>
              </w:divBdr>
            </w:div>
            <w:div w:id="1582986094">
              <w:marLeft w:val="0"/>
              <w:marRight w:val="0"/>
              <w:marTop w:val="0"/>
              <w:marBottom w:val="0"/>
              <w:divBdr>
                <w:top w:val="none" w:sz="0" w:space="0" w:color="auto"/>
                <w:left w:val="none" w:sz="0" w:space="0" w:color="auto"/>
                <w:bottom w:val="none" w:sz="0" w:space="0" w:color="auto"/>
                <w:right w:val="none" w:sz="0" w:space="0" w:color="auto"/>
              </w:divBdr>
            </w:div>
            <w:div w:id="1538200359">
              <w:marLeft w:val="0"/>
              <w:marRight w:val="0"/>
              <w:marTop w:val="0"/>
              <w:marBottom w:val="0"/>
              <w:divBdr>
                <w:top w:val="none" w:sz="0" w:space="0" w:color="auto"/>
                <w:left w:val="none" w:sz="0" w:space="0" w:color="auto"/>
                <w:bottom w:val="none" w:sz="0" w:space="0" w:color="auto"/>
                <w:right w:val="none" w:sz="0" w:space="0" w:color="auto"/>
              </w:divBdr>
            </w:div>
            <w:div w:id="978194866">
              <w:marLeft w:val="0"/>
              <w:marRight w:val="0"/>
              <w:marTop w:val="0"/>
              <w:marBottom w:val="0"/>
              <w:divBdr>
                <w:top w:val="none" w:sz="0" w:space="0" w:color="auto"/>
                <w:left w:val="none" w:sz="0" w:space="0" w:color="auto"/>
                <w:bottom w:val="none" w:sz="0" w:space="0" w:color="auto"/>
                <w:right w:val="none" w:sz="0" w:space="0" w:color="auto"/>
              </w:divBdr>
            </w:div>
            <w:div w:id="1807625012">
              <w:marLeft w:val="0"/>
              <w:marRight w:val="0"/>
              <w:marTop w:val="0"/>
              <w:marBottom w:val="0"/>
              <w:divBdr>
                <w:top w:val="none" w:sz="0" w:space="0" w:color="auto"/>
                <w:left w:val="none" w:sz="0" w:space="0" w:color="auto"/>
                <w:bottom w:val="none" w:sz="0" w:space="0" w:color="auto"/>
                <w:right w:val="none" w:sz="0" w:space="0" w:color="auto"/>
              </w:divBdr>
            </w:div>
            <w:div w:id="1956059723">
              <w:marLeft w:val="0"/>
              <w:marRight w:val="0"/>
              <w:marTop w:val="0"/>
              <w:marBottom w:val="0"/>
              <w:divBdr>
                <w:top w:val="none" w:sz="0" w:space="0" w:color="auto"/>
                <w:left w:val="none" w:sz="0" w:space="0" w:color="auto"/>
                <w:bottom w:val="none" w:sz="0" w:space="0" w:color="auto"/>
                <w:right w:val="none" w:sz="0" w:space="0" w:color="auto"/>
              </w:divBdr>
            </w:div>
            <w:div w:id="926233405">
              <w:marLeft w:val="0"/>
              <w:marRight w:val="0"/>
              <w:marTop w:val="0"/>
              <w:marBottom w:val="0"/>
              <w:divBdr>
                <w:top w:val="none" w:sz="0" w:space="0" w:color="auto"/>
                <w:left w:val="none" w:sz="0" w:space="0" w:color="auto"/>
                <w:bottom w:val="none" w:sz="0" w:space="0" w:color="auto"/>
                <w:right w:val="none" w:sz="0" w:space="0" w:color="auto"/>
              </w:divBdr>
            </w:div>
            <w:div w:id="904680624">
              <w:marLeft w:val="0"/>
              <w:marRight w:val="0"/>
              <w:marTop w:val="0"/>
              <w:marBottom w:val="0"/>
              <w:divBdr>
                <w:top w:val="none" w:sz="0" w:space="0" w:color="auto"/>
                <w:left w:val="none" w:sz="0" w:space="0" w:color="auto"/>
                <w:bottom w:val="none" w:sz="0" w:space="0" w:color="auto"/>
                <w:right w:val="none" w:sz="0" w:space="0" w:color="auto"/>
              </w:divBdr>
            </w:div>
            <w:div w:id="338823056">
              <w:marLeft w:val="0"/>
              <w:marRight w:val="0"/>
              <w:marTop w:val="0"/>
              <w:marBottom w:val="0"/>
              <w:divBdr>
                <w:top w:val="none" w:sz="0" w:space="0" w:color="auto"/>
                <w:left w:val="none" w:sz="0" w:space="0" w:color="auto"/>
                <w:bottom w:val="none" w:sz="0" w:space="0" w:color="auto"/>
                <w:right w:val="none" w:sz="0" w:space="0" w:color="auto"/>
              </w:divBdr>
            </w:div>
            <w:div w:id="836961200">
              <w:marLeft w:val="0"/>
              <w:marRight w:val="0"/>
              <w:marTop w:val="0"/>
              <w:marBottom w:val="0"/>
              <w:divBdr>
                <w:top w:val="none" w:sz="0" w:space="0" w:color="auto"/>
                <w:left w:val="none" w:sz="0" w:space="0" w:color="auto"/>
                <w:bottom w:val="none" w:sz="0" w:space="0" w:color="auto"/>
                <w:right w:val="none" w:sz="0" w:space="0" w:color="auto"/>
              </w:divBdr>
            </w:div>
            <w:div w:id="1953854990">
              <w:marLeft w:val="0"/>
              <w:marRight w:val="0"/>
              <w:marTop w:val="0"/>
              <w:marBottom w:val="0"/>
              <w:divBdr>
                <w:top w:val="none" w:sz="0" w:space="0" w:color="auto"/>
                <w:left w:val="none" w:sz="0" w:space="0" w:color="auto"/>
                <w:bottom w:val="none" w:sz="0" w:space="0" w:color="auto"/>
                <w:right w:val="none" w:sz="0" w:space="0" w:color="auto"/>
              </w:divBdr>
            </w:div>
            <w:div w:id="333461097">
              <w:marLeft w:val="0"/>
              <w:marRight w:val="0"/>
              <w:marTop w:val="0"/>
              <w:marBottom w:val="0"/>
              <w:divBdr>
                <w:top w:val="none" w:sz="0" w:space="0" w:color="auto"/>
                <w:left w:val="none" w:sz="0" w:space="0" w:color="auto"/>
                <w:bottom w:val="none" w:sz="0" w:space="0" w:color="auto"/>
                <w:right w:val="none" w:sz="0" w:space="0" w:color="auto"/>
              </w:divBdr>
            </w:div>
            <w:div w:id="1625890732">
              <w:marLeft w:val="0"/>
              <w:marRight w:val="0"/>
              <w:marTop w:val="0"/>
              <w:marBottom w:val="0"/>
              <w:divBdr>
                <w:top w:val="none" w:sz="0" w:space="0" w:color="auto"/>
                <w:left w:val="none" w:sz="0" w:space="0" w:color="auto"/>
                <w:bottom w:val="none" w:sz="0" w:space="0" w:color="auto"/>
                <w:right w:val="none" w:sz="0" w:space="0" w:color="auto"/>
              </w:divBdr>
            </w:div>
            <w:div w:id="434788550">
              <w:marLeft w:val="0"/>
              <w:marRight w:val="0"/>
              <w:marTop w:val="0"/>
              <w:marBottom w:val="0"/>
              <w:divBdr>
                <w:top w:val="none" w:sz="0" w:space="0" w:color="auto"/>
                <w:left w:val="none" w:sz="0" w:space="0" w:color="auto"/>
                <w:bottom w:val="none" w:sz="0" w:space="0" w:color="auto"/>
                <w:right w:val="none" w:sz="0" w:space="0" w:color="auto"/>
              </w:divBdr>
            </w:div>
            <w:div w:id="993679471">
              <w:marLeft w:val="0"/>
              <w:marRight w:val="0"/>
              <w:marTop w:val="0"/>
              <w:marBottom w:val="0"/>
              <w:divBdr>
                <w:top w:val="none" w:sz="0" w:space="0" w:color="auto"/>
                <w:left w:val="none" w:sz="0" w:space="0" w:color="auto"/>
                <w:bottom w:val="none" w:sz="0" w:space="0" w:color="auto"/>
                <w:right w:val="none" w:sz="0" w:space="0" w:color="auto"/>
              </w:divBdr>
            </w:div>
            <w:div w:id="960186101">
              <w:marLeft w:val="0"/>
              <w:marRight w:val="0"/>
              <w:marTop w:val="0"/>
              <w:marBottom w:val="0"/>
              <w:divBdr>
                <w:top w:val="none" w:sz="0" w:space="0" w:color="auto"/>
                <w:left w:val="none" w:sz="0" w:space="0" w:color="auto"/>
                <w:bottom w:val="none" w:sz="0" w:space="0" w:color="auto"/>
                <w:right w:val="none" w:sz="0" w:space="0" w:color="auto"/>
              </w:divBdr>
            </w:div>
            <w:div w:id="1405687306">
              <w:marLeft w:val="0"/>
              <w:marRight w:val="0"/>
              <w:marTop w:val="0"/>
              <w:marBottom w:val="0"/>
              <w:divBdr>
                <w:top w:val="none" w:sz="0" w:space="0" w:color="auto"/>
                <w:left w:val="none" w:sz="0" w:space="0" w:color="auto"/>
                <w:bottom w:val="none" w:sz="0" w:space="0" w:color="auto"/>
                <w:right w:val="none" w:sz="0" w:space="0" w:color="auto"/>
              </w:divBdr>
            </w:div>
            <w:div w:id="319122655">
              <w:marLeft w:val="0"/>
              <w:marRight w:val="0"/>
              <w:marTop w:val="0"/>
              <w:marBottom w:val="0"/>
              <w:divBdr>
                <w:top w:val="none" w:sz="0" w:space="0" w:color="auto"/>
                <w:left w:val="none" w:sz="0" w:space="0" w:color="auto"/>
                <w:bottom w:val="none" w:sz="0" w:space="0" w:color="auto"/>
                <w:right w:val="none" w:sz="0" w:space="0" w:color="auto"/>
              </w:divBdr>
            </w:div>
            <w:div w:id="1588538913">
              <w:marLeft w:val="0"/>
              <w:marRight w:val="0"/>
              <w:marTop w:val="0"/>
              <w:marBottom w:val="0"/>
              <w:divBdr>
                <w:top w:val="none" w:sz="0" w:space="0" w:color="auto"/>
                <w:left w:val="none" w:sz="0" w:space="0" w:color="auto"/>
                <w:bottom w:val="none" w:sz="0" w:space="0" w:color="auto"/>
                <w:right w:val="none" w:sz="0" w:space="0" w:color="auto"/>
              </w:divBdr>
            </w:div>
            <w:div w:id="1159155510">
              <w:marLeft w:val="0"/>
              <w:marRight w:val="0"/>
              <w:marTop w:val="0"/>
              <w:marBottom w:val="0"/>
              <w:divBdr>
                <w:top w:val="none" w:sz="0" w:space="0" w:color="auto"/>
                <w:left w:val="none" w:sz="0" w:space="0" w:color="auto"/>
                <w:bottom w:val="none" w:sz="0" w:space="0" w:color="auto"/>
                <w:right w:val="none" w:sz="0" w:space="0" w:color="auto"/>
              </w:divBdr>
            </w:div>
            <w:div w:id="1637830813">
              <w:marLeft w:val="0"/>
              <w:marRight w:val="0"/>
              <w:marTop w:val="0"/>
              <w:marBottom w:val="0"/>
              <w:divBdr>
                <w:top w:val="none" w:sz="0" w:space="0" w:color="auto"/>
                <w:left w:val="none" w:sz="0" w:space="0" w:color="auto"/>
                <w:bottom w:val="none" w:sz="0" w:space="0" w:color="auto"/>
                <w:right w:val="none" w:sz="0" w:space="0" w:color="auto"/>
              </w:divBdr>
            </w:div>
            <w:div w:id="1138450151">
              <w:marLeft w:val="0"/>
              <w:marRight w:val="0"/>
              <w:marTop w:val="0"/>
              <w:marBottom w:val="0"/>
              <w:divBdr>
                <w:top w:val="none" w:sz="0" w:space="0" w:color="auto"/>
                <w:left w:val="none" w:sz="0" w:space="0" w:color="auto"/>
                <w:bottom w:val="none" w:sz="0" w:space="0" w:color="auto"/>
                <w:right w:val="none" w:sz="0" w:space="0" w:color="auto"/>
              </w:divBdr>
            </w:div>
            <w:div w:id="1565723186">
              <w:marLeft w:val="0"/>
              <w:marRight w:val="0"/>
              <w:marTop w:val="0"/>
              <w:marBottom w:val="0"/>
              <w:divBdr>
                <w:top w:val="none" w:sz="0" w:space="0" w:color="auto"/>
                <w:left w:val="none" w:sz="0" w:space="0" w:color="auto"/>
                <w:bottom w:val="none" w:sz="0" w:space="0" w:color="auto"/>
                <w:right w:val="none" w:sz="0" w:space="0" w:color="auto"/>
              </w:divBdr>
            </w:div>
            <w:div w:id="802187691">
              <w:marLeft w:val="0"/>
              <w:marRight w:val="0"/>
              <w:marTop w:val="0"/>
              <w:marBottom w:val="0"/>
              <w:divBdr>
                <w:top w:val="none" w:sz="0" w:space="0" w:color="auto"/>
                <w:left w:val="none" w:sz="0" w:space="0" w:color="auto"/>
                <w:bottom w:val="none" w:sz="0" w:space="0" w:color="auto"/>
                <w:right w:val="none" w:sz="0" w:space="0" w:color="auto"/>
              </w:divBdr>
            </w:div>
            <w:div w:id="2061244329">
              <w:marLeft w:val="0"/>
              <w:marRight w:val="0"/>
              <w:marTop w:val="0"/>
              <w:marBottom w:val="0"/>
              <w:divBdr>
                <w:top w:val="none" w:sz="0" w:space="0" w:color="auto"/>
                <w:left w:val="none" w:sz="0" w:space="0" w:color="auto"/>
                <w:bottom w:val="none" w:sz="0" w:space="0" w:color="auto"/>
                <w:right w:val="none" w:sz="0" w:space="0" w:color="auto"/>
              </w:divBdr>
            </w:div>
            <w:div w:id="1043869620">
              <w:marLeft w:val="0"/>
              <w:marRight w:val="0"/>
              <w:marTop w:val="0"/>
              <w:marBottom w:val="0"/>
              <w:divBdr>
                <w:top w:val="none" w:sz="0" w:space="0" w:color="auto"/>
                <w:left w:val="none" w:sz="0" w:space="0" w:color="auto"/>
                <w:bottom w:val="none" w:sz="0" w:space="0" w:color="auto"/>
                <w:right w:val="none" w:sz="0" w:space="0" w:color="auto"/>
              </w:divBdr>
            </w:div>
            <w:div w:id="803231376">
              <w:marLeft w:val="0"/>
              <w:marRight w:val="0"/>
              <w:marTop w:val="0"/>
              <w:marBottom w:val="0"/>
              <w:divBdr>
                <w:top w:val="none" w:sz="0" w:space="0" w:color="auto"/>
                <w:left w:val="none" w:sz="0" w:space="0" w:color="auto"/>
                <w:bottom w:val="none" w:sz="0" w:space="0" w:color="auto"/>
                <w:right w:val="none" w:sz="0" w:space="0" w:color="auto"/>
              </w:divBdr>
            </w:div>
            <w:div w:id="1769153992">
              <w:marLeft w:val="0"/>
              <w:marRight w:val="0"/>
              <w:marTop w:val="0"/>
              <w:marBottom w:val="0"/>
              <w:divBdr>
                <w:top w:val="none" w:sz="0" w:space="0" w:color="auto"/>
                <w:left w:val="none" w:sz="0" w:space="0" w:color="auto"/>
                <w:bottom w:val="none" w:sz="0" w:space="0" w:color="auto"/>
                <w:right w:val="none" w:sz="0" w:space="0" w:color="auto"/>
              </w:divBdr>
            </w:div>
            <w:div w:id="2015760270">
              <w:marLeft w:val="0"/>
              <w:marRight w:val="0"/>
              <w:marTop w:val="0"/>
              <w:marBottom w:val="0"/>
              <w:divBdr>
                <w:top w:val="none" w:sz="0" w:space="0" w:color="auto"/>
                <w:left w:val="none" w:sz="0" w:space="0" w:color="auto"/>
                <w:bottom w:val="none" w:sz="0" w:space="0" w:color="auto"/>
                <w:right w:val="none" w:sz="0" w:space="0" w:color="auto"/>
              </w:divBdr>
            </w:div>
            <w:div w:id="1447433222">
              <w:marLeft w:val="0"/>
              <w:marRight w:val="0"/>
              <w:marTop w:val="0"/>
              <w:marBottom w:val="0"/>
              <w:divBdr>
                <w:top w:val="none" w:sz="0" w:space="0" w:color="auto"/>
                <w:left w:val="none" w:sz="0" w:space="0" w:color="auto"/>
                <w:bottom w:val="none" w:sz="0" w:space="0" w:color="auto"/>
                <w:right w:val="none" w:sz="0" w:space="0" w:color="auto"/>
              </w:divBdr>
            </w:div>
            <w:div w:id="844055391">
              <w:marLeft w:val="0"/>
              <w:marRight w:val="0"/>
              <w:marTop w:val="0"/>
              <w:marBottom w:val="0"/>
              <w:divBdr>
                <w:top w:val="none" w:sz="0" w:space="0" w:color="auto"/>
                <w:left w:val="none" w:sz="0" w:space="0" w:color="auto"/>
                <w:bottom w:val="none" w:sz="0" w:space="0" w:color="auto"/>
                <w:right w:val="none" w:sz="0" w:space="0" w:color="auto"/>
              </w:divBdr>
            </w:div>
            <w:div w:id="975256006">
              <w:marLeft w:val="0"/>
              <w:marRight w:val="0"/>
              <w:marTop w:val="0"/>
              <w:marBottom w:val="0"/>
              <w:divBdr>
                <w:top w:val="none" w:sz="0" w:space="0" w:color="auto"/>
                <w:left w:val="none" w:sz="0" w:space="0" w:color="auto"/>
                <w:bottom w:val="none" w:sz="0" w:space="0" w:color="auto"/>
                <w:right w:val="none" w:sz="0" w:space="0" w:color="auto"/>
              </w:divBdr>
            </w:div>
            <w:div w:id="85659511">
              <w:marLeft w:val="0"/>
              <w:marRight w:val="0"/>
              <w:marTop w:val="0"/>
              <w:marBottom w:val="0"/>
              <w:divBdr>
                <w:top w:val="none" w:sz="0" w:space="0" w:color="auto"/>
                <w:left w:val="none" w:sz="0" w:space="0" w:color="auto"/>
                <w:bottom w:val="none" w:sz="0" w:space="0" w:color="auto"/>
                <w:right w:val="none" w:sz="0" w:space="0" w:color="auto"/>
              </w:divBdr>
            </w:div>
            <w:div w:id="1585650859">
              <w:marLeft w:val="0"/>
              <w:marRight w:val="0"/>
              <w:marTop w:val="0"/>
              <w:marBottom w:val="0"/>
              <w:divBdr>
                <w:top w:val="none" w:sz="0" w:space="0" w:color="auto"/>
                <w:left w:val="none" w:sz="0" w:space="0" w:color="auto"/>
                <w:bottom w:val="none" w:sz="0" w:space="0" w:color="auto"/>
                <w:right w:val="none" w:sz="0" w:space="0" w:color="auto"/>
              </w:divBdr>
            </w:div>
            <w:div w:id="1372076997">
              <w:marLeft w:val="0"/>
              <w:marRight w:val="0"/>
              <w:marTop w:val="0"/>
              <w:marBottom w:val="0"/>
              <w:divBdr>
                <w:top w:val="none" w:sz="0" w:space="0" w:color="auto"/>
                <w:left w:val="none" w:sz="0" w:space="0" w:color="auto"/>
                <w:bottom w:val="none" w:sz="0" w:space="0" w:color="auto"/>
                <w:right w:val="none" w:sz="0" w:space="0" w:color="auto"/>
              </w:divBdr>
            </w:div>
            <w:div w:id="426730865">
              <w:marLeft w:val="0"/>
              <w:marRight w:val="0"/>
              <w:marTop w:val="0"/>
              <w:marBottom w:val="0"/>
              <w:divBdr>
                <w:top w:val="none" w:sz="0" w:space="0" w:color="auto"/>
                <w:left w:val="none" w:sz="0" w:space="0" w:color="auto"/>
                <w:bottom w:val="none" w:sz="0" w:space="0" w:color="auto"/>
                <w:right w:val="none" w:sz="0" w:space="0" w:color="auto"/>
              </w:divBdr>
            </w:div>
            <w:div w:id="881399831">
              <w:marLeft w:val="0"/>
              <w:marRight w:val="0"/>
              <w:marTop w:val="0"/>
              <w:marBottom w:val="0"/>
              <w:divBdr>
                <w:top w:val="none" w:sz="0" w:space="0" w:color="auto"/>
                <w:left w:val="none" w:sz="0" w:space="0" w:color="auto"/>
                <w:bottom w:val="none" w:sz="0" w:space="0" w:color="auto"/>
                <w:right w:val="none" w:sz="0" w:space="0" w:color="auto"/>
              </w:divBdr>
            </w:div>
            <w:div w:id="832375801">
              <w:marLeft w:val="0"/>
              <w:marRight w:val="0"/>
              <w:marTop w:val="0"/>
              <w:marBottom w:val="0"/>
              <w:divBdr>
                <w:top w:val="none" w:sz="0" w:space="0" w:color="auto"/>
                <w:left w:val="none" w:sz="0" w:space="0" w:color="auto"/>
                <w:bottom w:val="none" w:sz="0" w:space="0" w:color="auto"/>
                <w:right w:val="none" w:sz="0" w:space="0" w:color="auto"/>
              </w:divBdr>
            </w:div>
            <w:div w:id="1742755226">
              <w:marLeft w:val="0"/>
              <w:marRight w:val="0"/>
              <w:marTop w:val="0"/>
              <w:marBottom w:val="0"/>
              <w:divBdr>
                <w:top w:val="none" w:sz="0" w:space="0" w:color="auto"/>
                <w:left w:val="none" w:sz="0" w:space="0" w:color="auto"/>
                <w:bottom w:val="none" w:sz="0" w:space="0" w:color="auto"/>
                <w:right w:val="none" w:sz="0" w:space="0" w:color="auto"/>
              </w:divBdr>
            </w:div>
            <w:div w:id="195238677">
              <w:marLeft w:val="0"/>
              <w:marRight w:val="0"/>
              <w:marTop w:val="0"/>
              <w:marBottom w:val="0"/>
              <w:divBdr>
                <w:top w:val="none" w:sz="0" w:space="0" w:color="auto"/>
                <w:left w:val="none" w:sz="0" w:space="0" w:color="auto"/>
                <w:bottom w:val="none" w:sz="0" w:space="0" w:color="auto"/>
                <w:right w:val="none" w:sz="0" w:space="0" w:color="auto"/>
              </w:divBdr>
            </w:div>
            <w:div w:id="2045017541">
              <w:marLeft w:val="0"/>
              <w:marRight w:val="0"/>
              <w:marTop w:val="0"/>
              <w:marBottom w:val="0"/>
              <w:divBdr>
                <w:top w:val="none" w:sz="0" w:space="0" w:color="auto"/>
                <w:left w:val="none" w:sz="0" w:space="0" w:color="auto"/>
                <w:bottom w:val="none" w:sz="0" w:space="0" w:color="auto"/>
                <w:right w:val="none" w:sz="0" w:space="0" w:color="auto"/>
              </w:divBdr>
            </w:div>
            <w:div w:id="454297194">
              <w:marLeft w:val="0"/>
              <w:marRight w:val="0"/>
              <w:marTop w:val="0"/>
              <w:marBottom w:val="0"/>
              <w:divBdr>
                <w:top w:val="none" w:sz="0" w:space="0" w:color="auto"/>
                <w:left w:val="none" w:sz="0" w:space="0" w:color="auto"/>
                <w:bottom w:val="none" w:sz="0" w:space="0" w:color="auto"/>
                <w:right w:val="none" w:sz="0" w:space="0" w:color="auto"/>
              </w:divBdr>
            </w:div>
            <w:div w:id="154807469">
              <w:marLeft w:val="0"/>
              <w:marRight w:val="0"/>
              <w:marTop w:val="0"/>
              <w:marBottom w:val="0"/>
              <w:divBdr>
                <w:top w:val="none" w:sz="0" w:space="0" w:color="auto"/>
                <w:left w:val="none" w:sz="0" w:space="0" w:color="auto"/>
                <w:bottom w:val="none" w:sz="0" w:space="0" w:color="auto"/>
                <w:right w:val="none" w:sz="0" w:space="0" w:color="auto"/>
              </w:divBdr>
            </w:div>
            <w:div w:id="239826662">
              <w:marLeft w:val="0"/>
              <w:marRight w:val="0"/>
              <w:marTop w:val="0"/>
              <w:marBottom w:val="0"/>
              <w:divBdr>
                <w:top w:val="none" w:sz="0" w:space="0" w:color="auto"/>
                <w:left w:val="none" w:sz="0" w:space="0" w:color="auto"/>
                <w:bottom w:val="none" w:sz="0" w:space="0" w:color="auto"/>
                <w:right w:val="none" w:sz="0" w:space="0" w:color="auto"/>
              </w:divBdr>
            </w:div>
            <w:div w:id="2035422825">
              <w:marLeft w:val="0"/>
              <w:marRight w:val="0"/>
              <w:marTop w:val="0"/>
              <w:marBottom w:val="0"/>
              <w:divBdr>
                <w:top w:val="none" w:sz="0" w:space="0" w:color="auto"/>
                <w:left w:val="none" w:sz="0" w:space="0" w:color="auto"/>
                <w:bottom w:val="none" w:sz="0" w:space="0" w:color="auto"/>
                <w:right w:val="none" w:sz="0" w:space="0" w:color="auto"/>
              </w:divBdr>
            </w:div>
            <w:div w:id="1312057302">
              <w:marLeft w:val="0"/>
              <w:marRight w:val="0"/>
              <w:marTop w:val="0"/>
              <w:marBottom w:val="0"/>
              <w:divBdr>
                <w:top w:val="none" w:sz="0" w:space="0" w:color="auto"/>
                <w:left w:val="none" w:sz="0" w:space="0" w:color="auto"/>
                <w:bottom w:val="none" w:sz="0" w:space="0" w:color="auto"/>
                <w:right w:val="none" w:sz="0" w:space="0" w:color="auto"/>
              </w:divBdr>
            </w:div>
            <w:div w:id="508299407">
              <w:marLeft w:val="0"/>
              <w:marRight w:val="0"/>
              <w:marTop w:val="0"/>
              <w:marBottom w:val="0"/>
              <w:divBdr>
                <w:top w:val="none" w:sz="0" w:space="0" w:color="auto"/>
                <w:left w:val="none" w:sz="0" w:space="0" w:color="auto"/>
                <w:bottom w:val="none" w:sz="0" w:space="0" w:color="auto"/>
                <w:right w:val="none" w:sz="0" w:space="0" w:color="auto"/>
              </w:divBdr>
            </w:div>
            <w:div w:id="1873610504">
              <w:marLeft w:val="0"/>
              <w:marRight w:val="0"/>
              <w:marTop w:val="0"/>
              <w:marBottom w:val="0"/>
              <w:divBdr>
                <w:top w:val="none" w:sz="0" w:space="0" w:color="auto"/>
                <w:left w:val="none" w:sz="0" w:space="0" w:color="auto"/>
                <w:bottom w:val="none" w:sz="0" w:space="0" w:color="auto"/>
                <w:right w:val="none" w:sz="0" w:space="0" w:color="auto"/>
              </w:divBdr>
            </w:div>
            <w:div w:id="1003164359">
              <w:marLeft w:val="0"/>
              <w:marRight w:val="0"/>
              <w:marTop w:val="0"/>
              <w:marBottom w:val="0"/>
              <w:divBdr>
                <w:top w:val="none" w:sz="0" w:space="0" w:color="auto"/>
                <w:left w:val="none" w:sz="0" w:space="0" w:color="auto"/>
                <w:bottom w:val="none" w:sz="0" w:space="0" w:color="auto"/>
                <w:right w:val="none" w:sz="0" w:space="0" w:color="auto"/>
              </w:divBdr>
            </w:div>
            <w:div w:id="1738363291">
              <w:marLeft w:val="0"/>
              <w:marRight w:val="0"/>
              <w:marTop w:val="0"/>
              <w:marBottom w:val="0"/>
              <w:divBdr>
                <w:top w:val="none" w:sz="0" w:space="0" w:color="auto"/>
                <w:left w:val="none" w:sz="0" w:space="0" w:color="auto"/>
                <w:bottom w:val="none" w:sz="0" w:space="0" w:color="auto"/>
                <w:right w:val="none" w:sz="0" w:space="0" w:color="auto"/>
              </w:divBdr>
            </w:div>
            <w:div w:id="1025323341">
              <w:marLeft w:val="0"/>
              <w:marRight w:val="0"/>
              <w:marTop w:val="0"/>
              <w:marBottom w:val="0"/>
              <w:divBdr>
                <w:top w:val="none" w:sz="0" w:space="0" w:color="auto"/>
                <w:left w:val="none" w:sz="0" w:space="0" w:color="auto"/>
                <w:bottom w:val="none" w:sz="0" w:space="0" w:color="auto"/>
                <w:right w:val="none" w:sz="0" w:space="0" w:color="auto"/>
              </w:divBdr>
            </w:div>
            <w:div w:id="2036882828">
              <w:marLeft w:val="0"/>
              <w:marRight w:val="0"/>
              <w:marTop w:val="0"/>
              <w:marBottom w:val="0"/>
              <w:divBdr>
                <w:top w:val="none" w:sz="0" w:space="0" w:color="auto"/>
                <w:left w:val="none" w:sz="0" w:space="0" w:color="auto"/>
                <w:bottom w:val="none" w:sz="0" w:space="0" w:color="auto"/>
                <w:right w:val="none" w:sz="0" w:space="0" w:color="auto"/>
              </w:divBdr>
            </w:div>
            <w:div w:id="1737122637">
              <w:marLeft w:val="0"/>
              <w:marRight w:val="0"/>
              <w:marTop w:val="0"/>
              <w:marBottom w:val="0"/>
              <w:divBdr>
                <w:top w:val="none" w:sz="0" w:space="0" w:color="auto"/>
                <w:left w:val="none" w:sz="0" w:space="0" w:color="auto"/>
                <w:bottom w:val="none" w:sz="0" w:space="0" w:color="auto"/>
                <w:right w:val="none" w:sz="0" w:space="0" w:color="auto"/>
              </w:divBdr>
            </w:div>
            <w:div w:id="965236244">
              <w:marLeft w:val="0"/>
              <w:marRight w:val="0"/>
              <w:marTop w:val="0"/>
              <w:marBottom w:val="0"/>
              <w:divBdr>
                <w:top w:val="none" w:sz="0" w:space="0" w:color="auto"/>
                <w:left w:val="none" w:sz="0" w:space="0" w:color="auto"/>
                <w:bottom w:val="none" w:sz="0" w:space="0" w:color="auto"/>
                <w:right w:val="none" w:sz="0" w:space="0" w:color="auto"/>
              </w:divBdr>
            </w:div>
            <w:div w:id="1833377376">
              <w:marLeft w:val="0"/>
              <w:marRight w:val="0"/>
              <w:marTop w:val="0"/>
              <w:marBottom w:val="0"/>
              <w:divBdr>
                <w:top w:val="none" w:sz="0" w:space="0" w:color="auto"/>
                <w:left w:val="none" w:sz="0" w:space="0" w:color="auto"/>
                <w:bottom w:val="none" w:sz="0" w:space="0" w:color="auto"/>
                <w:right w:val="none" w:sz="0" w:space="0" w:color="auto"/>
              </w:divBdr>
            </w:div>
            <w:div w:id="1192962561">
              <w:marLeft w:val="0"/>
              <w:marRight w:val="0"/>
              <w:marTop w:val="0"/>
              <w:marBottom w:val="0"/>
              <w:divBdr>
                <w:top w:val="none" w:sz="0" w:space="0" w:color="auto"/>
                <w:left w:val="none" w:sz="0" w:space="0" w:color="auto"/>
                <w:bottom w:val="none" w:sz="0" w:space="0" w:color="auto"/>
                <w:right w:val="none" w:sz="0" w:space="0" w:color="auto"/>
              </w:divBdr>
            </w:div>
            <w:div w:id="1870294075">
              <w:marLeft w:val="0"/>
              <w:marRight w:val="0"/>
              <w:marTop w:val="0"/>
              <w:marBottom w:val="0"/>
              <w:divBdr>
                <w:top w:val="none" w:sz="0" w:space="0" w:color="auto"/>
                <w:left w:val="none" w:sz="0" w:space="0" w:color="auto"/>
                <w:bottom w:val="none" w:sz="0" w:space="0" w:color="auto"/>
                <w:right w:val="none" w:sz="0" w:space="0" w:color="auto"/>
              </w:divBdr>
            </w:div>
            <w:div w:id="1049961664">
              <w:marLeft w:val="0"/>
              <w:marRight w:val="0"/>
              <w:marTop w:val="0"/>
              <w:marBottom w:val="0"/>
              <w:divBdr>
                <w:top w:val="none" w:sz="0" w:space="0" w:color="auto"/>
                <w:left w:val="none" w:sz="0" w:space="0" w:color="auto"/>
                <w:bottom w:val="none" w:sz="0" w:space="0" w:color="auto"/>
                <w:right w:val="none" w:sz="0" w:space="0" w:color="auto"/>
              </w:divBdr>
            </w:div>
            <w:div w:id="20536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9780">
      <w:bodyDiv w:val="1"/>
      <w:marLeft w:val="0"/>
      <w:marRight w:val="0"/>
      <w:marTop w:val="0"/>
      <w:marBottom w:val="0"/>
      <w:divBdr>
        <w:top w:val="none" w:sz="0" w:space="0" w:color="auto"/>
        <w:left w:val="none" w:sz="0" w:space="0" w:color="auto"/>
        <w:bottom w:val="none" w:sz="0" w:space="0" w:color="auto"/>
        <w:right w:val="none" w:sz="0" w:space="0" w:color="auto"/>
      </w:divBdr>
      <w:divsChild>
        <w:div w:id="2060011376">
          <w:marLeft w:val="0"/>
          <w:marRight w:val="0"/>
          <w:marTop w:val="0"/>
          <w:marBottom w:val="0"/>
          <w:divBdr>
            <w:top w:val="none" w:sz="0" w:space="0" w:color="auto"/>
            <w:left w:val="none" w:sz="0" w:space="0" w:color="auto"/>
            <w:bottom w:val="none" w:sz="0" w:space="0" w:color="auto"/>
            <w:right w:val="none" w:sz="0" w:space="0" w:color="auto"/>
          </w:divBdr>
          <w:divsChild>
            <w:div w:id="1535538401">
              <w:marLeft w:val="0"/>
              <w:marRight w:val="0"/>
              <w:marTop w:val="0"/>
              <w:marBottom w:val="0"/>
              <w:divBdr>
                <w:top w:val="none" w:sz="0" w:space="0" w:color="auto"/>
                <w:left w:val="none" w:sz="0" w:space="0" w:color="auto"/>
                <w:bottom w:val="none" w:sz="0" w:space="0" w:color="auto"/>
                <w:right w:val="none" w:sz="0" w:space="0" w:color="auto"/>
              </w:divBdr>
            </w:div>
            <w:div w:id="69930903">
              <w:marLeft w:val="0"/>
              <w:marRight w:val="0"/>
              <w:marTop w:val="0"/>
              <w:marBottom w:val="0"/>
              <w:divBdr>
                <w:top w:val="none" w:sz="0" w:space="0" w:color="auto"/>
                <w:left w:val="none" w:sz="0" w:space="0" w:color="auto"/>
                <w:bottom w:val="none" w:sz="0" w:space="0" w:color="auto"/>
                <w:right w:val="none" w:sz="0" w:space="0" w:color="auto"/>
              </w:divBdr>
            </w:div>
            <w:div w:id="566914020">
              <w:marLeft w:val="0"/>
              <w:marRight w:val="0"/>
              <w:marTop w:val="0"/>
              <w:marBottom w:val="0"/>
              <w:divBdr>
                <w:top w:val="none" w:sz="0" w:space="0" w:color="auto"/>
                <w:left w:val="none" w:sz="0" w:space="0" w:color="auto"/>
                <w:bottom w:val="none" w:sz="0" w:space="0" w:color="auto"/>
                <w:right w:val="none" w:sz="0" w:space="0" w:color="auto"/>
              </w:divBdr>
            </w:div>
            <w:div w:id="766538490">
              <w:marLeft w:val="0"/>
              <w:marRight w:val="0"/>
              <w:marTop w:val="0"/>
              <w:marBottom w:val="0"/>
              <w:divBdr>
                <w:top w:val="none" w:sz="0" w:space="0" w:color="auto"/>
                <w:left w:val="none" w:sz="0" w:space="0" w:color="auto"/>
                <w:bottom w:val="none" w:sz="0" w:space="0" w:color="auto"/>
                <w:right w:val="none" w:sz="0" w:space="0" w:color="auto"/>
              </w:divBdr>
            </w:div>
            <w:div w:id="75371394">
              <w:marLeft w:val="0"/>
              <w:marRight w:val="0"/>
              <w:marTop w:val="0"/>
              <w:marBottom w:val="0"/>
              <w:divBdr>
                <w:top w:val="none" w:sz="0" w:space="0" w:color="auto"/>
                <w:left w:val="none" w:sz="0" w:space="0" w:color="auto"/>
                <w:bottom w:val="none" w:sz="0" w:space="0" w:color="auto"/>
                <w:right w:val="none" w:sz="0" w:space="0" w:color="auto"/>
              </w:divBdr>
            </w:div>
            <w:div w:id="1719739708">
              <w:marLeft w:val="0"/>
              <w:marRight w:val="0"/>
              <w:marTop w:val="0"/>
              <w:marBottom w:val="0"/>
              <w:divBdr>
                <w:top w:val="none" w:sz="0" w:space="0" w:color="auto"/>
                <w:left w:val="none" w:sz="0" w:space="0" w:color="auto"/>
                <w:bottom w:val="none" w:sz="0" w:space="0" w:color="auto"/>
                <w:right w:val="none" w:sz="0" w:space="0" w:color="auto"/>
              </w:divBdr>
            </w:div>
            <w:div w:id="2004703045">
              <w:marLeft w:val="0"/>
              <w:marRight w:val="0"/>
              <w:marTop w:val="0"/>
              <w:marBottom w:val="0"/>
              <w:divBdr>
                <w:top w:val="none" w:sz="0" w:space="0" w:color="auto"/>
                <w:left w:val="none" w:sz="0" w:space="0" w:color="auto"/>
                <w:bottom w:val="none" w:sz="0" w:space="0" w:color="auto"/>
                <w:right w:val="none" w:sz="0" w:space="0" w:color="auto"/>
              </w:divBdr>
            </w:div>
            <w:div w:id="557976855">
              <w:marLeft w:val="0"/>
              <w:marRight w:val="0"/>
              <w:marTop w:val="0"/>
              <w:marBottom w:val="0"/>
              <w:divBdr>
                <w:top w:val="none" w:sz="0" w:space="0" w:color="auto"/>
                <w:left w:val="none" w:sz="0" w:space="0" w:color="auto"/>
                <w:bottom w:val="none" w:sz="0" w:space="0" w:color="auto"/>
                <w:right w:val="none" w:sz="0" w:space="0" w:color="auto"/>
              </w:divBdr>
            </w:div>
            <w:div w:id="610630841">
              <w:marLeft w:val="0"/>
              <w:marRight w:val="0"/>
              <w:marTop w:val="0"/>
              <w:marBottom w:val="0"/>
              <w:divBdr>
                <w:top w:val="none" w:sz="0" w:space="0" w:color="auto"/>
                <w:left w:val="none" w:sz="0" w:space="0" w:color="auto"/>
                <w:bottom w:val="none" w:sz="0" w:space="0" w:color="auto"/>
                <w:right w:val="none" w:sz="0" w:space="0" w:color="auto"/>
              </w:divBdr>
            </w:div>
            <w:div w:id="1724520290">
              <w:marLeft w:val="0"/>
              <w:marRight w:val="0"/>
              <w:marTop w:val="0"/>
              <w:marBottom w:val="0"/>
              <w:divBdr>
                <w:top w:val="none" w:sz="0" w:space="0" w:color="auto"/>
                <w:left w:val="none" w:sz="0" w:space="0" w:color="auto"/>
                <w:bottom w:val="none" w:sz="0" w:space="0" w:color="auto"/>
                <w:right w:val="none" w:sz="0" w:space="0" w:color="auto"/>
              </w:divBdr>
            </w:div>
            <w:div w:id="571621658">
              <w:marLeft w:val="0"/>
              <w:marRight w:val="0"/>
              <w:marTop w:val="0"/>
              <w:marBottom w:val="0"/>
              <w:divBdr>
                <w:top w:val="none" w:sz="0" w:space="0" w:color="auto"/>
                <w:left w:val="none" w:sz="0" w:space="0" w:color="auto"/>
                <w:bottom w:val="none" w:sz="0" w:space="0" w:color="auto"/>
                <w:right w:val="none" w:sz="0" w:space="0" w:color="auto"/>
              </w:divBdr>
            </w:div>
            <w:div w:id="705759425">
              <w:marLeft w:val="0"/>
              <w:marRight w:val="0"/>
              <w:marTop w:val="0"/>
              <w:marBottom w:val="0"/>
              <w:divBdr>
                <w:top w:val="none" w:sz="0" w:space="0" w:color="auto"/>
                <w:left w:val="none" w:sz="0" w:space="0" w:color="auto"/>
                <w:bottom w:val="none" w:sz="0" w:space="0" w:color="auto"/>
                <w:right w:val="none" w:sz="0" w:space="0" w:color="auto"/>
              </w:divBdr>
            </w:div>
            <w:div w:id="1746878167">
              <w:marLeft w:val="0"/>
              <w:marRight w:val="0"/>
              <w:marTop w:val="0"/>
              <w:marBottom w:val="0"/>
              <w:divBdr>
                <w:top w:val="none" w:sz="0" w:space="0" w:color="auto"/>
                <w:left w:val="none" w:sz="0" w:space="0" w:color="auto"/>
                <w:bottom w:val="none" w:sz="0" w:space="0" w:color="auto"/>
                <w:right w:val="none" w:sz="0" w:space="0" w:color="auto"/>
              </w:divBdr>
            </w:div>
            <w:div w:id="1337541976">
              <w:marLeft w:val="0"/>
              <w:marRight w:val="0"/>
              <w:marTop w:val="0"/>
              <w:marBottom w:val="0"/>
              <w:divBdr>
                <w:top w:val="none" w:sz="0" w:space="0" w:color="auto"/>
                <w:left w:val="none" w:sz="0" w:space="0" w:color="auto"/>
                <w:bottom w:val="none" w:sz="0" w:space="0" w:color="auto"/>
                <w:right w:val="none" w:sz="0" w:space="0" w:color="auto"/>
              </w:divBdr>
            </w:div>
            <w:div w:id="1848325521">
              <w:marLeft w:val="0"/>
              <w:marRight w:val="0"/>
              <w:marTop w:val="0"/>
              <w:marBottom w:val="0"/>
              <w:divBdr>
                <w:top w:val="none" w:sz="0" w:space="0" w:color="auto"/>
                <w:left w:val="none" w:sz="0" w:space="0" w:color="auto"/>
                <w:bottom w:val="none" w:sz="0" w:space="0" w:color="auto"/>
                <w:right w:val="none" w:sz="0" w:space="0" w:color="auto"/>
              </w:divBdr>
            </w:div>
            <w:div w:id="42682214">
              <w:marLeft w:val="0"/>
              <w:marRight w:val="0"/>
              <w:marTop w:val="0"/>
              <w:marBottom w:val="0"/>
              <w:divBdr>
                <w:top w:val="none" w:sz="0" w:space="0" w:color="auto"/>
                <w:left w:val="none" w:sz="0" w:space="0" w:color="auto"/>
                <w:bottom w:val="none" w:sz="0" w:space="0" w:color="auto"/>
                <w:right w:val="none" w:sz="0" w:space="0" w:color="auto"/>
              </w:divBdr>
            </w:div>
            <w:div w:id="943221607">
              <w:marLeft w:val="0"/>
              <w:marRight w:val="0"/>
              <w:marTop w:val="0"/>
              <w:marBottom w:val="0"/>
              <w:divBdr>
                <w:top w:val="none" w:sz="0" w:space="0" w:color="auto"/>
                <w:left w:val="none" w:sz="0" w:space="0" w:color="auto"/>
                <w:bottom w:val="none" w:sz="0" w:space="0" w:color="auto"/>
                <w:right w:val="none" w:sz="0" w:space="0" w:color="auto"/>
              </w:divBdr>
            </w:div>
            <w:div w:id="2126851540">
              <w:marLeft w:val="0"/>
              <w:marRight w:val="0"/>
              <w:marTop w:val="0"/>
              <w:marBottom w:val="0"/>
              <w:divBdr>
                <w:top w:val="none" w:sz="0" w:space="0" w:color="auto"/>
                <w:left w:val="none" w:sz="0" w:space="0" w:color="auto"/>
                <w:bottom w:val="none" w:sz="0" w:space="0" w:color="auto"/>
                <w:right w:val="none" w:sz="0" w:space="0" w:color="auto"/>
              </w:divBdr>
            </w:div>
            <w:div w:id="913323268">
              <w:marLeft w:val="0"/>
              <w:marRight w:val="0"/>
              <w:marTop w:val="0"/>
              <w:marBottom w:val="0"/>
              <w:divBdr>
                <w:top w:val="none" w:sz="0" w:space="0" w:color="auto"/>
                <w:left w:val="none" w:sz="0" w:space="0" w:color="auto"/>
                <w:bottom w:val="none" w:sz="0" w:space="0" w:color="auto"/>
                <w:right w:val="none" w:sz="0" w:space="0" w:color="auto"/>
              </w:divBdr>
            </w:div>
            <w:div w:id="1907449606">
              <w:marLeft w:val="0"/>
              <w:marRight w:val="0"/>
              <w:marTop w:val="0"/>
              <w:marBottom w:val="0"/>
              <w:divBdr>
                <w:top w:val="none" w:sz="0" w:space="0" w:color="auto"/>
                <w:left w:val="none" w:sz="0" w:space="0" w:color="auto"/>
                <w:bottom w:val="none" w:sz="0" w:space="0" w:color="auto"/>
                <w:right w:val="none" w:sz="0" w:space="0" w:color="auto"/>
              </w:divBdr>
            </w:div>
            <w:div w:id="2053995835">
              <w:marLeft w:val="0"/>
              <w:marRight w:val="0"/>
              <w:marTop w:val="0"/>
              <w:marBottom w:val="0"/>
              <w:divBdr>
                <w:top w:val="none" w:sz="0" w:space="0" w:color="auto"/>
                <w:left w:val="none" w:sz="0" w:space="0" w:color="auto"/>
                <w:bottom w:val="none" w:sz="0" w:space="0" w:color="auto"/>
                <w:right w:val="none" w:sz="0" w:space="0" w:color="auto"/>
              </w:divBdr>
            </w:div>
            <w:div w:id="2001619184">
              <w:marLeft w:val="0"/>
              <w:marRight w:val="0"/>
              <w:marTop w:val="0"/>
              <w:marBottom w:val="0"/>
              <w:divBdr>
                <w:top w:val="none" w:sz="0" w:space="0" w:color="auto"/>
                <w:left w:val="none" w:sz="0" w:space="0" w:color="auto"/>
                <w:bottom w:val="none" w:sz="0" w:space="0" w:color="auto"/>
                <w:right w:val="none" w:sz="0" w:space="0" w:color="auto"/>
              </w:divBdr>
            </w:div>
            <w:div w:id="1028724024">
              <w:marLeft w:val="0"/>
              <w:marRight w:val="0"/>
              <w:marTop w:val="0"/>
              <w:marBottom w:val="0"/>
              <w:divBdr>
                <w:top w:val="none" w:sz="0" w:space="0" w:color="auto"/>
                <w:left w:val="none" w:sz="0" w:space="0" w:color="auto"/>
                <w:bottom w:val="none" w:sz="0" w:space="0" w:color="auto"/>
                <w:right w:val="none" w:sz="0" w:space="0" w:color="auto"/>
              </w:divBdr>
            </w:div>
            <w:div w:id="202792876">
              <w:marLeft w:val="0"/>
              <w:marRight w:val="0"/>
              <w:marTop w:val="0"/>
              <w:marBottom w:val="0"/>
              <w:divBdr>
                <w:top w:val="none" w:sz="0" w:space="0" w:color="auto"/>
                <w:left w:val="none" w:sz="0" w:space="0" w:color="auto"/>
                <w:bottom w:val="none" w:sz="0" w:space="0" w:color="auto"/>
                <w:right w:val="none" w:sz="0" w:space="0" w:color="auto"/>
              </w:divBdr>
            </w:div>
            <w:div w:id="2024162256">
              <w:marLeft w:val="0"/>
              <w:marRight w:val="0"/>
              <w:marTop w:val="0"/>
              <w:marBottom w:val="0"/>
              <w:divBdr>
                <w:top w:val="none" w:sz="0" w:space="0" w:color="auto"/>
                <w:left w:val="none" w:sz="0" w:space="0" w:color="auto"/>
                <w:bottom w:val="none" w:sz="0" w:space="0" w:color="auto"/>
                <w:right w:val="none" w:sz="0" w:space="0" w:color="auto"/>
              </w:divBdr>
            </w:div>
            <w:div w:id="357052925">
              <w:marLeft w:val="0"/>
              <w:marRight w:val="0"/>
              <w:marTop w:val="0"/>
              <w:marBottom w:val="0"/>
              <w:divBdr>
                <w:top w:val="none" w:sz="0" w:space="0" w:color="auto"/>
                <w:left w:val="none" w:sz="0" w:space="0" w:color="auto"/>
                <w:bottom w:val="none" w:sz="0" w:space="0" w:color="auto"/>
                <w:right w:val="none" w:sz="0" w:space="0" w:color="auto"/>
              </w:divBdr>
            </w:div>
            <w:div w:id="1498033018">
              <w:marLeft w:val="0"/>
              <w:marRight w:val="0"/>
              <w:marTop w:val="0"/>
              <w:marBottom w:val="0"/>
              <w:divBdr>
                <w:top w:val="none" w:sz="0" w:space="0" w:color="auto"/>
                <w:left w:val="none" w:sz="0" w:space="0" w:color="auto"/>
                <w:bottom w:val="none" w:sz="0" w:space="0" w:color="auto"/>
                <w:right w:val="none" w:sz="0" w:space="0" w:color="auto"/>
              </w:divBdr>
            </w:div>
            <w:div w:id="2027292462">
              <w:marLeft w:val="0"/>
              <w:marRight w:val="0"/>
              <w:marTop w:val="0"/>
              <w:marBottom w:val="0"/>
              <w:divBdr>
                <w:top w:val="none" w:sz="0" w:space="0" w:color="auto"/>
                <w:left w:val="none" w:sz="0" w:space="0" w:color="auto"/>
                <w:bottom w:val="none" w:sz="0" w:space="0" w:color="auto"/>
                <w:right w:val="none" w:sz="0" w:space="0" w:color="auto"/>
              </w:divBdr>
            </w:div>
            <w:div w:id="1865054750">
              <w:marLeft w:val="0"/>
              <w:marRight w:val="0"/>
              <w:marTop w:val="0"/>
              <w:marBottom w:val="0"/>
              <w:divBdr>
                <w:top w:val="none" w:sz="0" w:space="0" w:color="auto"/>
                <w:left w:val="none" w:sz="0" w:space="0" w:color="auto"/>
                <w:bottom w:val="none" w:sz="0" w:space="0" w:color="auto"/>
                <w:right w:val="none" w:sz="0" w:space="0" w:color="auto"/>
              </w:divBdr>
            </w:div>
            <w:div w:id="213126715">
              <w:marLeft w:val="0"/>
              <w:marRight w:val="0"/>
              <w:marTop w:val="0"/>
              <w:marBottom w:val="0"/>
              <w:divBdr>
                <w:top w:val="none" w:sz="0" w:space="0" w:color="auto"/>
                <w:left w:val="none" w:sz="0" w:space="0" w:color="auto"/>
                <w:bottom w:val="none" w:sz="0" w:space="0" w:color="auto"/>
                <w:right w:val="none" w:sz="0" w:space="0" w:color="auto"/>
              </w:divBdr>
            </w:div>
            <w:div w:id="1840731481">
              <w:marLeft w:val="0"/>
              <w:marRight w:val="0"/>
              <w:marTop w:val="0"/>
              <w:marBottom w:val="0"/>
              <w:divBdr>
                <w:top w:val="none" w:sz="0" w:space="0" w:color="auto"/>
                <w:left w:val="none" w:sz="0" w:space="0" w:color="auto"/>
                <w:bottom w:val="none" w:sz="0" w:space="0" w:color="auto"/>
                <w:right w:val="none" w:sz="0" w:space="0" w:color="auto"/>
              </w:divBdr>
            </w:div>
            <w:div w:id="1451316245">
              <w:marLeft w:val="0"/>
              <w:marRight w:val="0"/>
              <w:marTop w:val="0"/>
              <w:marBottom w:val="0"/>
              <w:divBdr>
                <w:top w:val="none" w:sz="0" w:space="0" w:color="auto"/>
                <w:left w:val="none" w:sz="0" w:space="0" w:color="auto"/>
                <w:bottom w:val="none" w:sz="0" w:space="0" w:color="auto"/>
                <w:right w:val="none" w:sz="0" w:space="0" w:color="auto"/>
              </w:divBdr>
            </w:div>
            <w:div w:id="1294141630">
              <w:marLeft w:val="0"/>
              <w:marRight w:val="0"/>
              <w:marTop w:val="0"/>
              <w:marBottom w:val="0"/>
              <w:divBdr>
                <w:top w:val="none" w:sz="0" w:space="0" w:color="auto"/>
                <w:left w:val="none" w:sz="0" w:space="0" w:color="auto"/>
                <w:bottom w:val="none" w:sz="0" w:space="0" w:color="auto"/>
                <w:right w:val="none" w:sz="0" w:space="0" w:color="auto"/>
              </w:divBdr>
            </w:div>
            <w:div w:id="1698388883">
              <w:marLeft w:val="0"/>
              <w:marRight w:val="0"/>
              <w:marTop w:val="0"/>
              <w:marBottom w:val="0"/>
              <w:divBdr>
                <w:top w:val="none" w:sz="0" w:space="0" w:color="auto"/>
                <w:left w:val="none" w:sz="0" w:space="0" w:color="auto"/>
                <w:bottom w:val="none" w:sz="0" w:space="0" w:color="auto"/>
                <w:right w:val="none" w:sz="0" w:space="0" w:color="auto"/>
              </w:divBdr>
            </w:div>
            <w:div w:id="1125655255">
              <w:marLeft w:val="0"/>
              <w:marRight w:val="0"/>
              <w:marTop w:val="0"/>
              <w:marBottom w:val="0"/>
              <w:divBdr>
                <w:top w:val="none" w:sz="0" w:space="0" w:color="auto"/>
                <w:left w:val="none" w:sz="0" w:space="0" w:color="auto"/>
                <w:bottom w:val="none" w:sz="0" w:space="0" w:color="auto"/>
                <w:right w:val="none" w:sz="0" w:space="0" w:color="auto"/>
              </w:divBdr>
            </w:div>
            <w:div w:id="394016367">
              <w:marLeft w:val="0"/>
              <w:marRight w:val="0"/>
              <w:marTop w:val="0"/>
              <w:marBottom w:val="0"/>
              <w:divBdr>
                <w:top w:val="none" w:sz="0" w:space="0" w:color="auto"/>
                <w:left w:val="none" w:sz="0" w:space="0" w:color="auto"/>
                <w:bottom w:val="none" w:sz="0" w:space="0" w:color="auto"/>
                <w:right w:val="none" w:sz="0" w:space="0" w:color="auto"/>
              </w:divBdr>
            </w:div>
            <w:div w:id="1362584297">
              <w:marLeft w:val="0"/>
              <w:marRight w:val="0"/>
              <w:marTop w:val="0"/>
              <w:marBottom w:val="0"/>
              <w:divBdr>
                <w:top w:val="none" w:sz="0" w:space="0" w:color="auto"/>
                <w:left w:val="none" w:sz="0" w:space="0" w:color="auto"/>
                <w:bottom w:val="none" w:sz="0" w:space="0" w:color="auto"/>
                <w:right w:val="none" w:sz="0" w:space="0" w:color="auto"/>
              </w:divBdr>
            </w:div>
            <w:div w:id="935479801">
              <w:marLeft w:val="0"/>
              <w:marRight w:val="0"/>
              <w:marTop w:val="0"/>
              <w:marBottom w:val="0"/>
              <w:divBdr>
                <w:top w:val="none" w:sz="0" w:space="0" w:color="auto"/>
                <w:left w:val="none" w:sz="0" w:space="0" w:color="auto"/>
                <w:bottom w:val="none" w:sz="0" w:space="0" w:color="auto"/>
                <w:right w:val="none" w:sz="0" w:space="0" w:color="auto"/>
              </w:divBdr>
            </w:div>
            <w:div w:id="1711805698">
              <w:marLeft w:val="0"/>
              <w:marRight w:val="0"/>
              <w:marTop w:val="0"/>
              <w:marBottom w:val="0"/>
              <w:divBdr>
                <w:top w:val="none" w:sz="0" w:space="0" w:color="auto"/>
                <w:left w:val="none" w:sz="0" w:space="0" w:color="auto"/>
                <w:bottom w:val="none" w:sz="0" w:space="0" w:color="auto"/>
                <w:right w:val="none" w:sz="0" w:space="0" w:color="auto"/>
              </w:divBdr>
            </w:div>
            <w:div w:id="2079472183">
              <w:marLeft w:val="0"/>
              <w:marRight w:val="0"/>
              <w:marTop w:val="0"/>
              <w:marBottom w:val="0"/>
              <w:divBdr>
                <w:top w:val="none" w:sz="0" w:space="0" w:color="auto"/>
                <w:left w:val="none" w:sz="0" w:space="0" w:color="auto"/>
                <w:bottom w:val="none" w:sz="0" w:space="0" w:color="auto"/>
                <w:right w:val="none" w:sz="0" w:space="0" w:color="auto"/>
              </w:divBdr>
            </w:div>
            <w:div w:id="1645499291">
              <w:marLeft w:val="0"/>
              <w:marRight w:val="0"/>
              <w:marTop w:val="0"/>
              <w:marBottom w:val="0"/>
              <w:divBdr>
                <w:top w:val="none" w:sz="0" w:space="0" w:color="auto"/>
                <w:left w:val="none" w:sz="0" w:space="0" w:color="auto"/>
                <w:bottom w:val="none" w:sz="0" w:space="0" w:color="auto"/>
                <w:right w:val="none" w:sz="0" w:space="0" w:color="auto"/>
              </w:divBdr>
            </w:div>
            <w:div w:id="58869732">
              <w:marLeft w:val="0"/>
              <w:marRight w:val="0"/>
              <w:marTop w:val="0"/>
              <w:marBottom w:val="0"/>
              <w:divBdr>
                <w:top w:val="none" w:sz="0" w:space="0" w:color="auto"/>
                <w:left w:val="none" w:sz="0" w:space="0" w:color="auto"/>
                <w:bottom w:val="none" w:sz="0" w:space="0" w:color="auto"/>
                <w:right w:val="none" w:sz="0" w:space="0" w:color="auto"/>
              </w:divBdr>
            </w:div>
            <w:div w:id="21979456">
              <w:marLeft w:val="0"/>
              <w:marRight w:val="0"/>
              <w:marTop w:val="0"/>
              <w:marBottom w:val="0"/>
              <w:divBdr>
                <w:top w:val="none" w:sz="0" w:space="0" w:color="auto"/>
                <w:left w:val="none" w:sz="0" w:space="0" w:color="auto"/>
                <w:bottom w:val="none" w:sz="0" w:space="0" w:color="auto"/>
                <w:right w:val="none" w:sz="0" w:space="0" w:color="auto"/>
              </w:divBdr>
            </w:div>
            <w:div w:id="1930233069">
              <w:marLeft w:val="0"/>
              <w:marRight w:val="0"/>
              <w:marTop w:val="0"/>
              <w:marBottom w:val="0"/>
              <w:divBdr>
                <w:top w:val="none" w:sz="0" w:space="0" w:color="auto"/>
                <w:left w:val="none" w:sz="0" w:space="0" w:color="auto"/>
                <w:bottom w:val="none" w:sz="0" w:space="0" w:color="auto"/>
                <w:right w:val="none" w:sz="0" w:space="0" w:color="auto"/>
              </w:divBdr>
            </w:div>
            <w:div w:id="183400043">
              <w:marLeft w:val="0"/>
              <w:marRight w:val="0"/>
              <w:marTop w:val="0"/>
              <w:marBottom w:val="0"/>
              <w:divBdr>
                <w:top w:val="none" w:sz="0" w:space="0" w:color="auto"/>
                <w:left w:val="none" w:sz="0" w:space="0" w:color="auto"/>
                <w:bottom w:val="none" w:sz="0" w:space="0" w:color="auto"/>
                <w:right w:val="none" w:sz="0" w:space="0" w:color="auto"/>
              </w:divBdr>
            </w:div>
            <w:div w:id="473914026">
              <w:marLeft w:val="0"/>
              <w:marRight w:val="0"/>
              <w:marTop w:val="0"/>
              <w:marBottom w:val="0"/>
              <w:divBdr>
                <w:top w:val="none" w:sz="0" w:space="0" w:color="auto"/>
                <w:left w:val="none" w:sz="0" w:space="0" w:color="auto"/>
                <w:bottom w:val="none" w:sz="0" w:space="0" w:color="auto"/>
                <w:right w:val="none" w:sz="0" w:space="0" w:color="auto"/>
              </w:divBdr>
            </w:div>
            <w:div w:id="1553688836">
              <w:marLeft w:val="0"/>
              <w:marRight w:val="0"/>
              <w:marTop w:val="0"/>
              <w:marBottom w:val="0"/>
              <w:divBdr>
                <w:top w:val="none" w:sz="0" w:space="0" w:color="auto"/>
                <w:left w:val="none" w:sz="0" w:space="0" w:color="auto"/>
                <w:bottom w:val="none" w:sz="0" w:space="0" w:color="auto"/>
                <w:right w:val="none" w:sz="0" w:space="0" w:color="auto"/>
              </w:divBdr>
            </w:div>
            <w:div w:id="1437166463">
              <w:marLeft w:val="0"/>
              <w:marRight w:val="0"/>
              <w:marTop w:val="0"/>
              <w:marBottom w:val="0"/>
              <w:divBdr>
                <w:top w:val="none" w:sz="0" w:space="0" w:color="auto"/>
                <w:left w:val="none" w:sz="0" w:space="0" w:color="auto"/>
                <w:bottom w:val="none" w:sz="0" w:space="0" w:color="auto"/>
                <w:right w:val="none" w:sz="0" w:space="0" w:color="auto"/>
              </w:divBdr>
            </w:div>
            <w:div w:id="426125054">
              <w:marLeft w:val="0"/>
              <w:marRight w:val="0"/>
              <w:marTop w:val="0"/>
              <w:marBottom w:val="0"/>
              <w:divBdr>
                <w:top w:val="none" w:sz="0" w:space="0" w:color="auto"/>
                <w:left w:val="none" w:sz="0" w:space="0" w:color="auto"/>
                <w:bottom w:val="none" w:sz="0" w:space="0" w:color="auto"/>
                <w:right w:val="none" w:sz="0" w:space="0" w:color="auto"/>
              </w:divBdr>
            </w:div>
            <w:div w:id="1591307689">
              <w:marLeft w:val="0"/>
              <w:marRight w:val="0"/>
              <w:marTop w:val="0"/>
              <w:marBottom w:val="0"/>
              <w:divBdr>
                <w:top w:val="none" w:sz="0" w:space="0" w:color="auto"/>
                <w:left w:val="none" w:sz="0" w:space="0" w:color="auto"/>
                <w:bottom w:val="none" w:sz="0" w:space="0" w:color="auto"/>
                <w:right w:val="none" w:sz="0" w:space="0" w:color="auto"/>
              </w:divBdr>
            </w:div>
            <w:div w:id="603999361">
              <w:marLeft w:val="0"/>
              <w:marRight w:val="0"/>
              <w:marTop w:val="0"/>
              <w:marBottom w:val="0"/>
              <w:divBdr>
                <w:top w:val="none" w:sz="0" w:space="0" w:color="auto"/>
                <w:left w:val="none" w:sz="0" w:space="0" w:color="auto"/>
                <w:bottom w:val="none" w:sz="0" w:space="0" w:color="auto"/>
                <w:right w:val="none" w:sz="0" w:space="0" w:color="auto"/>
              </w:divBdr>
            </w:div>
            <w:div w:id="288049135">
              <w:marLeft w:val="0"/>
              <w:marRight w:val="0"/>
              <w:marTop w:val="0"/>
              <w:marBottom w:val="0"/>
              <w:divBdr>
                <w:top w:val="none" w:sz="0" w:space="0" w:color="auto"/>
                <w:left w:val="none" w:sz="0" w:space="0" w:color="auto"/>
                <w:bottom w:val="none" w:sz="0" w:space="0" w:color="auto"/>
                <w:right w:val="none" w:sz="0" w:space="0" w:color="auto"/>
              </w:divBdr>
            </w:div>
            <w:div w:id="1005933876">
              <w:marLeft w:val="0"/>
              <w:marRight w:val="0"/>
              <w:marTop w:val="0"/>
              <w:marBottom w:val="0"/>
              <w:divBdr>
                <w:top w:val="none" w:sz="0" w:space="0" w:color="auto"/>
                <w:left w:val="none" w:sz="0" w:space="0" w:color="auto"/>
                <w:bottom w:val="none" w:sz="0" w:space="0" w:color="auto"/>
                <w:right w:val="none" w:sz="0" w:space="0" w:color="auto"/>
              </w:divBdr>
            </w:div>
            <w:div w:id="1551458565">
              <w:marLeft w:val="0"/>
              <w:marRight w:val="0"/>
              <w:marTop w:val="0"/>
              <w:marBottom w:val="0"/>
              <w:divBdr>
                <w:top w:val="none" w:sz="0" w:space="0" w:color="auto"/>
                <w:left w:val="none" w:sz="0" w:space="0" w:color="auto"/>
                <w:bottom w:val="none" w:sz="0" w:space="0" w:color="auto"/>
                <w:right w:val="none" w:sz="0" w:space="0" w:color="auto"/>
              </w:divBdr>
            </w:div>
            <w:div w:id="742530432">
              <w:marLeft w:val="0"/>
              <w:marRight w:val="0"/>
              <w:marTop w:val="0"/>
              <w:marBottom w:val="0"/>
              <w:divBdr>
                <w:top w:val="none" w:sz="0" w:space="0" w:color="auto"/>
                <w:left w:val="none" w:sz="0" w:space="0" w:color="auto"/>
                <w:bottom w:val="none" w:sz="0" w:space="0" w:color="auto"/>
                <w:right w:val="none" w:sz="0" w:space="0" w:color="auto"/>
              </w:divBdr>
            </w:div>
            <w:div w:id="896745140">
              <w:marLeft w:val="0"/>
              <w:marRight w:val="0"/>
              <w:marTop w:val="0"/>
              <w:marBottom w:val="0"/>
              <w:divBdr>
                <w:top w:val="none" w:sz="0" w:space="0" w:color="auto"/>
                <w:left w:val="none" w:sz="0" w:space="0" w:color="auto"/>
                <w:bottom w:val="none" w:sz="0" w:space="0" w:color="auto"/>
                <w:right w:val="none" w:sz="0" w:space="0" w:color="auto"/>
              </w:divBdr>
            </w:div>
            <w:div w:id="542642450">
              <w:marLeft w:val="0"/>
              <w:marRight w:val="0"/>
              <w:marTop w:val="0"/>
              <w:marBottom w:val="0"/>
              <w:divBdr>
                <w:top w:val="none" w:sz="0" w:space="0" w:color="auto"/>
                <w:left w:val="none" w:sz="0" w:space="0" w:color="auto"/>
                <w:bottom w:val="none" w:sz="0" w:space="0" w:color="auto"/>
                <w:right w:val="none" w:sz="0" w:space="0" w:color="auto"/>
              </w:divBdr>
            </w:div>
            <w:div w:id="1604265917">
              <w:marLeft w:val="0"/>
              <w:marRight w:val="0"/>
              <w:marTop w:val="0"/>
              <w:marBottom w:val="0"/>
              <w:divBdr>
                <w:top w:val="none" w:sz="0" w:space="0" w:color="auto"/>
                <w:left w:val="none" w:sz="0" w:space="0" w:color="auto"/>
                <w:bottom w:val="none" w:sz="0" w:space="0" w:color="auto"/>
                <w:right w:val="none" w:sz="0" w:space="0" w:color="auto"/>
              </w:divBdr>
            </w:div>
            <w:div w:id="146477387">
              <w:marLeft w:val="0"/>
              <w:marRight w:val="0"/>
              <w:marTop w:val="0"/>
              <w:marBottom w:val="0"/>
              <w:divBdr>
                <w:top w:val="none" w:sz="0" w:space="0" w:color="auto"/>
                <w:left w:val="none" w:sz="0" w:space="0" w:color="auto"/>
                <w:bottom w:val="none" w:sz="0" w:space="0" w:color="auto"/>
                <w:right w:val="none" w:sz="0" w:space="0" w:color="auto"/>
              </w:divBdr>
            </w:div>
            <w:div w:id="1696341902">
              <w:marLeft w:val="0"/>
              <w:marRight w:val="0"/>
              <w:marTop w:val="0"/>
              <w:marBottom w:val="0"/>
              <w:divBdr>
                <w:top w:val="none" w:sz="0" w:space="0" w:color="auto"/>
                <w:left w:val="none" w:sz="0" w:space="0" w:color="auto"/>
                <w:bottom w:val="none" w:sz="0" w:space="0" w:color="auto"/>
                <w:right w:val="none" w:sz="0" w:space="0" w:color="auto"/>
              </w:divBdr>
            </w:div>
            <w:div w:id="592589031">
              <w:marLeft w:val="0"/>
              <w:marRight w:val="0"/>
              <w:marTop w:val="0"/>
              <w:marBottom w:val="0"/>
              <w:divBdr>
                <w:top w:val="none" w:sz="0" w:space="0" w:color="auto"/>
                <w:left w:val="none" w:sz="0" w:space="0" w:color="auto"/>
                <w:bottom w:val="none" w:sz="0" w:space="0" w:color="auto"/>
                <w:right w:val="none" w:sz="0" w:space="0" w:color="auto"/>
              </w:divBdr>
            </w:div>
            <w:div w:id="401291632">
              <w:marLeft w:val="0"/>
              <w:marRight w:val="0"/>
              <w:marTop w:val="0"/>
              <w:marBottom w:val="0"/>
              <w:divBdr>
                <w:top w:val="none" w:sz="0" w:space="0" w:color="auto"/>
                <w:left w:val="none" w:sz="0" w:space="0" w:color="auto"/>
                <w:bottom w:val="none" w:sz="0" w:space="0" w:color="auto"/>
                <w:right w:val="none" w:sz="0" w:space="0" w:color="auto"/>
              </w:divBdr>
            </w:div>
            <w:div w:id="522398880">
              <w:marLeft w:val="0"/>
              <w:marRight w:val="0"/>
              <w:marTop w:val="0"/>
              <w:marBottom w:val="0"/>
              <w:divBdr>
                <w:top w:val="none" w:sz="0" w:space="0" w:color="auto"/>
                <w:left w:val="none" w:sz="0" w:space="0" w:color="auto"/>
                <w:bottom w:val="none" w:sz="0" w:space="0" w:color="auto"/>
                <w:right w:val="none" w:sz="0" w:space="0" w:color="auto"/>
              </w:divBdr>
            </w:div>
            <w:div w:id="26880418">
              <w:marLeft w:val="0"/>
              <w:marRight w:val="0"/>
              <w:marTop w:val="0"/>
              <w:marBottom w:val="0"/>
              <w:divBdr>
                <w:top w:val="none" w:sz="0" w:space="0" w:color="auto"/>
                <w:left w:val="none" w:sz="0" w:space="0" w:color="auto"/>
                <w:bottom w:val="none" w:sz="0" w:space="0" w:color="auto"/>
                <w:right w:val="none" w:sz="0" w:space="0" w:color="auto"/>
              </w:divBdr>
            </w:div>
            <w:div w:id="834152581">
              <w:marLeft w:val="0"/>
              <w:marRight w:val="0"/>
              <w:marTop w:val="0"/>
              <w:marBottom w:val="0"/>
              <w:divBdr>
                <w:top w:val="none" w:sz="0" w:space="0" w:color="auto"/>
                <w:left w:val="none" w:sz="0" w:space="0" w:color="auto"/>
                <w:bottom w:val="none" w:sz="0" w:space="0" w:color="auto"/>
                <w:right w:val="none" w:sz="0" w:space="0" w:color="auto"/>
              </w:divBdr>
            </w:div>
            <w:div w:id="325284664">
              <w:marLeft w:val="0"/>
              <w:marRight w:val="0"/>
              <w:marTop w:val="0"/>
              <w:marBottom w:val="0"/>
              <w:divBdr>
                <w:top w:val="none" w:sz="0" w:space="0" w:color="auto"/>
                <w:left w:val="none" w:sz="0" w:space="0" w:color="auto"/>
                <w:bottom w:val="none" w:sz="0" w:space="0" w:color="auto"/>
                <w:right w:val="none" w:sz="0" w:space="0" w:color="auto"/>
              </w:divBdr>
            </w:div>
            <w:div w:id="1333415278">
              <w:marLeft w:val="0"/>
              <w:marRight w:val="0"/>
              <w:marTop w:val="0"/>
              <w:marBottom w:val="0"/>
              <w:divBdr>
                <w:top w:val="none" w:sz="0" w:space="0" w:color="auto"/>
                <w:left w:val="none" w:sz="0" w:space="0" w:color="auto"/>
                <w:bottom w:val="none" w:sz="0" w:space="0" w:color="auto"/>
                <w:right w:val="none" w:sz="0" w:space="0" w:color="auto"/>
              </w:divBdr>
            </w:div>
            <w:div w:id="33308429">
              <w:marLeft w:val="0"/>
              <w:marRight w:val="0"/>
              <w:marTop w:val="0"/>
              <w:marBottom w:val="0"/>
              <w:divBdr>
                <w:top w:val="none" w:sz="0" w:space="0" w:color="auto"/>
                <w:left w:val="none" w:sz="0" w:space="0" w:color="auto"/>
                <w:bottom w:val="none" w:sz="0" w:space="0" w:color="auto"/>
                <w:right w:val="none" w:sz="0" w:space="0" w:color="auto"/>
              </w:divBdr>
            </w:div>
            <w:div w:id="1815832948">
              <w:marLeft w:val="0"/>
              <w:marRight w:val="0"/>
              <w:marTop w:val="0"/>
              <w:marBottom w:val="0"/>
              <w:divBdr>
                <w:top w:val="none" w:sz="0" w:space="0" w:color="auto"/>
                <w:left w:val="none" w:sz="0" w:space="0" w:color="auto"/>
                <w:bottom w:val="none" w:sz="0" w:space="0" w:color="auto"/>
                <w:right w:val="none" w:sz="0" w:space="0" w:color="auto"/>
              </w:divBdr>
            </w:div>
            <w:div w:id="900021213">
              <w:marLeft w:val="0"/>
              <w:marRight w:val="0"/>
              <w:marTop w:val="0"/>
              <w:marBottom w:val="0"/>
              <w:divBdr>
                <w:top w:val="none" w:sz="0" w:space="0" w:color="auto"/>
                <w:left w:val="none" w:sz="0" w:space="0" w:color="auto"/>
                <w:bottom w:val="none" w:sz="0" w:space="0" w:color="auto"/>
                <w:right w:val="none" w:sz="0" w:space="0" w:color="auto"/>
              </w:divBdr>
            </w:div>
            <w:div w:id="967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5728">
      <w:bodyDiv w:val="1"/>
      <w:marLeft w:val="0"/>
      <w:marRight w:val="0"/>
      <w:marTop w:val="0"/>
      <w:marBottom w:val="0"/>
      <w:divBdr>
        <w:top w:val="none" w:sz="0" w:space="0" w:color="auto"/>
        <w:left w:val="none" w:sz="0" w:space="0" w:color="auto"/>
        <w:bottom w:val="none" w:sz="0" w:space="0" w:color="auto"/>
        <w:right w:val="none" w:sz="0" w:space="0" w:color="auto"/>
      </w:divBdr>
      <w:divsChild>
        <w:div w:id="2062752545">
          <w:marLeft w:val="0"/>
          <w:marRight w:val="0"/>
          <w:marTop w:val="0"/>
          <w:marBottom w:val="0"/>
          <w:divBdr>
            <w:top w:val="none" w:sz="0" w:space="0" w:color="auto"/>
            <w:left w:val="none" w:sz="0" w:space="0" w:color="auto"/>
            <w:bottom w:val="none" w:sz="0" w:space="0" w:color="auto"/>
            <w:right w:val="none" w:sz="0" w:space="0" w:color="auto"/>
          </w:divBdr>
          <w:divsChild>
            <w:div w:id="1099569132">
              <w:marLeft w:val="0"/>
              <w:marRight w:val="0"/>
              <w:marTop w:val="0"/>
              <w:marBottom w:val="0"/>
              <w:divBdr>
                <w:top w:val="none" w:sz="0" w:space="0" w:color="auto"/>
                <w:left w:val="none" w:sz="0" w:space="0" w:color="auto"/>
                <w:bottom w:val="none" w:sz="0" w:space="0" w:color="auto"/>
                <w:right w:val="none" w:sz="0" w:space="0" w:color="auto"/>
              </w:divBdr>
            </w:div>
            <w:div w:id="885795437">
              <w:marLeft w:val="0"/>
              <w:marRight w:val="0"/>
              <w:marTop w:val="0"/>
              <w:marBottom w:val="0"/>
              <w:divBdr>
                <w:top w:val="none" w:sz="0" w:space="0" w:color="auto"/>
                <w:left w:val="none" w:sz="0" w:space="0" w:color="auto"/>
                <w:bottom w:val="none" w:sz="0" w:space="0" w:color="auto"/>
                <w:right w:val="none" w:sz="0" w:space="0" w:color="auto"/>
              </w:divBdr>
            </w:div>
            <w:div w:id="960381937">
              <w:marLeft w:val="0"/>
              <w:marRight w:val="0"/>
              <w:marTop w:val="0"/>
              <w:marBottom w:val="0"/>
              <w:divBdr>
                <w:top w:val="none" w:sz="0" w:space="0" w:color="auto"/>
                <w:left w:val="none" w:sz="0" w:space="0" w:color="auto"/>
                <w:bottom w:val="none" w:sz="0" w:space="0" w:color="auto"/>
                <w:right w:val="none" w:sz="0" w:space="0" w:color="auto"/>
              </w:divBdr>
            </w:div>
            <w:div w:id="516968110">
              <w:marLeft w:val="0"/>
              <w:marRight w:val="0"/>
              <w:marTop w:val="0"/>
              <w:marBottom w:val="0"/>
              <w:divBdr>
                <w:top w:val="none" w:sz="0" w:space="0" w:color="auto"/>
                <w:left w:val="none" w:sz="0" w:space="0" w:color="auto"/>
                <w:bottom w:val="none" w:sz="0" w:space="0" w:color="auto"/>
                <w:right w:val="none" w:sz="0" w:space="0" w:color="auto"/>
              </w:divBdr>
            </w:div>
            <w:div w:id="26102855">
              <w:marLeft w:val="0"/>
              <w:marRight w:val="0"/>
              <w:marTop w:val="0"/>
              <w:marBottom w:val="0"/>
              <w:divBdr>
                <w:top w:val="none" w:sz="0" w:space="0" w:color="auto"/>
                <w:left w:val="none" w:sz="0" w:space="0" w:color="auto"/>
                <w:bottom w:val="none" w:sz="0" w:space="0" w:color="auto"/>
                <w:right w:val="none" w:sz="0" w:space="0" w:color="auto"/>
              </w:divBdr>
            </w:div>
            <w:div w:id="1384987790">
              <w:marLeft w:val="0"/>
              <w:marRight w:val="0"/>
              <w:marTop w:val="0"/>
              <w:marBottom w:val="0"/>
              <w:divBdr>
                <w:top w:val="none" w:sz="0" w:space="0" w:color="auto"/>
                <w:left w:val="none" w:sz="0" w:space="0" w:color="auto"/>
                <w:bottom w:val="none" w:sz="0" w:space="0" w:color="auto"/>
                <w:right w:val="none" w:sz="0" w:space="0" w:color="auto"/>
              </w:divBdr>
            </w:div>
            <w:div w:id="704255047">
              <w:marLeft w:val="0"/>
              <w:marRight w:val="0"/>
              <w:marTop w:val="0"/>
              <w:marBottom w:val="0"/>
              <w:divBdr>
                <w:top w:val="none" w:sz="0" w:space="0" w:color="auto"/>
                <w:left w:val="none" w:sz="0" w:space="0" w:color="auto"/>
                <w:bottom w:val="none" w:sz="0" w:space="0" w:color="auto"/>
                <w:right w:val="none" w:sz="0" w:space="0" w:color="auto"/>
              </w:divBdr>
            </w:div>
            <w:div w:id="2132242000">
              <w:marLeft w:val="0"/>
              <w:marRight w:val="0"/>
              <w:marTop w:val="0"/>
              <w:marBottom w:val="0"/>
              <w:divBdr>
                <w:top w:val="none" w:sz="0" w:space="0" w:color="auto"/>
                <w:left w:val="none" w:sz="0" w:space="0" w:color="auto"/>
                <w:bottom w:val="none" w:sz="0" w:space="0" w:color="auto"/>
                <w:right w:val="none" w:sz="0" w:space="0" w:color="auto"/>
              </w:divBdr>
            </w:div>
            <w:div w:id="725297320">
              <w:marLeft w:val="0"/>
              <w:marRight w:val="0"/>
              <w:marTop w:val="0"/>
              <w:marBottom w:val="0"/>
              <w:divBdr>
                <w:top w:val="none" w:sz="0" w:space="0" w:color="auto"/>
                <w:left w:val="none" w:sz="0" w:space="0" w:color="auto"/>
                <w:bottom w:val="none" w:sz="0" w:space="0" w:color="auto"/>
                <w:right w:val="none" w:sz="0" w:space="0" w:color="auto"/>
              </w:divBdr>
            </w:div>
            <w:div w:id="1344480138">
              <w:marLeft w:val="0"/>
              <w:marRight w:val="0"/>
              <w:marTop w:val="0"/>
              <w:marBottom w:val="0"/>
              <w:divBdr>
                <w:top w:val="none" w:sz="0" w:space="0" w:color="auto"/>
                <w:left w:val="none" w:sz="0" w:space="0" w:color="auto"/>
                <w:bottom w:val="none" w:sz="0" w:space="0" w:color="auto"/>
                <w:right w:val="none" w:sz="0" w:space="0" w:color="auto"/>
              </w:divBdr>
            </w:div>
            <w:div w:id="2134206051">
              <w:marLeft w:val="0"/>
              <w:marRight w:val="0"/>
              <w:marTop w:val="0"/>
              <w:marBottom w:val="0"/>
              <w:divBdr>
                <w:top w:val="none" w:sz="0" w:space="0" w:color="auto"/>
                <w:left w:val="none" w:sz="0" w:space="0" w:color="auto"/>
                <w:bottom w:val="none" w:sz="0" w:space="0" w:color="auto"/>
                <w:right w:val="none" w:sz="0" w:space="0" w:color="auto"/>
              </w:divBdr>
            </w:div>
            <w:div w:id="310715806">
              <w:marLeft w:val="0"/>
              <w:marRight w:val="0"/>
              <w:marTop w:val="0"/>
              <w:marBottom w:val="0"/>
              <w:divBdr>
                <w:top w:val="none" w:sz="0" w:space="0" w:color="auto"/>
                <w:left w:val="none" w:sz="0" w:space="0" w:color="auto"/>
                <w:bottom w:val="none" w:sz="0" w:space="0" w:color="auto"/>
                <w:right w:val="none" w:sz="0" w:space="0" w:color="auto"/>
              </w:divBdr>
            </w:div>
            <w:div w:id="575867087">
              <w:marLeft w:val="0"/>
              <w:marRight w:val="0"/>
              <w:marTop w:val="0"/>
              <w:marBottom w:val="0"/>
              <w:divBdr>
                <w:top w:val="none" w:sz="0" w:space="0" w:color="auto"/>
                <w:left w:val="none" w:sz="0" w:space="0" w:color="auto"/>
                <w:bottom w:val="none" w:sz="0" w:space="0" w:color="auto"/>
                <w:right w:val="none" w:sz="0" w:space="0" w:color="auto"/>
              </w:divBdr>
            </w:div>
            <w:div w:id="1740906207">
              <w:marLeft w:val="0"/>
              <w:marRight w:val="0"/>
              <w:marTop w:val="0"/>
              <w:marBottom w:val="0"/>
              <w:divBdr>
                <w:top w:val="none" w:sz="0" w:space="0" w:color="auto"/>
                <w:left w:val="none" w:sz="0" w:space="0" w:color="auto"/>
                <w:bottom w:val="none" w:sz="0" w:space="0" w:color="auto"/>
                <w:right w:val="none" w:sz="0" w:space="0" w:color="auto"/>
              </w:divBdr>
            </w:div>
            <w:div w:id="1425372806">
              <w:marLeft w:val="0"/>
              <w:marRight w:val="0"/>
              <w:marTop w:val="0"/>
              <w:marBottom w:val="0"/>
              <w:divBdr>
                <w:top w:val="none" w:sz="0" w:space="0" w:color="auto"/>
                <w:left w:val="none" w:sz="0" w:space="0" w:color="auto"/>
                <w:bottom w:val="none" w:sz="0" w:space="0" w:color="auto"/>
                <w:right w:val="none" w:sz="0" w:space="0" w:color="auto"/>
              </w:divBdr>
            </w:div>
            <w:div w:id="336150832">
              <w:marLeft w:val="0"/>
              <w:marRight w:val="0"/>
              <w:marTop w:val="0"/>
              <w:marBottom w:val="0"/>
              <w:divBdr>
                <w:top w:val="none" w:sz="0" w:space="0" w:color="auto"/>
                <w:left w:val="none" w:sz="0" w:space="0" w:color="auto"/>
                <w:bottom w:val="none" w:sz="0" w:space="0" w:color="auto"/>
                <w:right w:val="none" w:sz="0" w:space="0" w:color="auto"/>
              </w:divBdr>
            </w:div>
            <w:div w:id="1742562469">
              <w:marLeft w:val="0"/>
              <w:marRight w:val="0"/>
              <w:marTop w:val="0"/>
              <w:marBottom w:val="0"/>
              <w:divBdr>
                <w:top w:val="none" w:sz="0" w:space="0" w:color="auto"/>
                <w:left w:val="none" w:sz="0" w:space="0" w:color="auto"/>
                <w:bottom w:val="none" w:sz="0" w:space="0" w:color="auto"/>
                <w:right w:val="none" w:sz="0" w:space="0" w:color="auto"/>
              </w:divBdr>
            </w:div>
            <w:div w:id="918516388">
              <w:marLeft w:val="0"/>
              <w:marRight w:val="0"/>
              <w:marTop w:val="0"/>
              <w:marBottom w:val="0"/>
              <w:divBdr>
                <w:top w:val="none" w:sz="0" w:space="0" w:color="auto"/>
                <w:left w:val="none" w:sz="0" w:space="0" w:color="auto"/>
                <w:bottom w:val="none" w:sz="0" w:space="0" w:color="auto"/>
                <w:right w:val="none" w:sz="0" w:space="0" w:color="auto"/>
              </w:divBdr>
            </w:div>
            <w:div w:id="786048983">
              <w:marLeft w:val="0"/>
              <w:marRight w:val="0"/>
              <w:marTop w:val="0"/>
              <w:marBottom w:val="0"/>
              <w:divBdr>
                <w:top w:val="none" w:sz="0" w:space="0" w:color="auto"/>
                <w:left w:val="none" w:sz="0" w:space="0" w:color="auto"/>
                <w:bottom w:val="none" w:sz="0" w:space="0" w:color="auto"/>
                <w:right w:val="none" w:sz="0" w:space="0" w:color="auto"/>
              </w:divBdr>
            </w:div>
            <w:div w:id="1852524661">
              <w:marLeft w:val="0"/>
              <w:marRight w:val="0"/>
              <w:marTop w:val="0"/>
              <w:marBottom w:val="0"/>
              <w:divBdr>
                <w:top w:val="none" w:sz="0" w:space="0" w:color="auto"/>
                <w:left w:val="none" w:sz="0" w:space="0" w:color="auto"/>
                <w:bottom w:val="none" w:sz="0" w:space="0" w:color="auto"/>
                <w:right w:val="none" w:sz="0" w:space="0" w:color="auto"/>
              </w:divBdr>
            </w:div>
            <w:div w:id="1382945226">
              <w:marLeft w:val="0"/>
              <w:marRight w:val="0"/>
              <w:marTop w:val="0"/>
              <w:marBottom w:val="0"/>
              <w:divBdr>
                <w:top w:val="none" w:sz="0" w:space="0" w:color="auto"/>
                <w:left w:val="none" w:sz="0" w:space="0" w:color="auto"/>
                <w:bottom w:val="none" w:sz="0" w:space="0" w:color="auto"/>
                <w:right w:val="none" w:sz="0" w:space="0" w:color="auto"/>
              </w:divBdr>
            </w:div>
            <w:div w:id="171720645">
              <w:marLeft w:val="0"/>
              <w:marRight w:val="0"/>
              <w:marTop w:val="0"/>
              <w:marBottom w:val="0"/>
              <w:divBdr>
                <w:top w:val="none" w:sz="0" w:space="0" w:color="auto"/>
                <w:left w:val="none" w:sz="0" w:space="0" w:color="auto"/>
                <w:bottom w:val="none" w:sz="0" w:space="0" w:color="auto"/>
                <w:right w:val="none" w:sz="0" w:space="0" w:color="auto"/>
              </w:divBdr>
            </w:div>
            <w:div w:id="48845689">
              <w:marLeft w:val="0"/>
              <w:marRight w:val="0"/>
              <w:marTop w:val="0"/>
              <w:marBottom w:val="0"/>
              <w:divBdr>
                <w:top w:val="none" w:sz="0" w:space="0" w:color="auto"/>
                <w:left w:val="none" w:sz="0" w:space="0" w:color="auto"/>
                <w:bottom w:val="none" w:sz="0" w:space="0" w:color="auto"/>
                <w:right w:val="none" w:sz="0" w:space="0" w:color="auto"/>
              </w:divBdr>
            </w:div>
            <w:div w:id="1599411162">
              <w:marLeft w:val="0"/>
              <w:marRight w:val="0"/>
              <w:marTop w:val="0"/>
              <w:marBottom w:val="0"/>
              <w:divBdr>
                <w:top w:val="none" w:sz="0" w:space="0" w:color="auto"/>
                <w:left w:val="none" w:sz="0" w:space="0" w:color="auto"/>
                <w:bottom w:val="none" w:sz="0" w:space="0" w:color="auto"/>
                <w:right w:val="none" w:sz="0" w:space="0" w:color="auto"/>
              </w:divBdr>
            </w:div>
            <w:div w:id="539127842">
              <w:marLeft w:val="0"/>
              <w:marRight w:val="0"/>
              <w:marTop w:val="0"/>
              <w:marBottom w:val="0"/>
              <w:divBdr>
                <w:top w:val="none" w:sz="0" w:space="0" w:color="auto"/>
                <w:left w:val="none" w:sz="0" w:space="0" w:color="auto"/>
                <w:bottom w:val="none" w:sz="0" w:space="0" w:color="auto"/>
                <w:right w:val="none" w:sz="0" w:space="0" w:color="auto"/>
              </w:divBdr>
            </w:div>
            <w:div w:id="74598442">
              <w:marLeft w:val="0"/>
              <w:marRight w:val="0"/>
              <w:marTop w:val="0"/>
              <w:marBottom w:val="0"/>
              <w:divBdr>
                <w:top w:val="none" w:sz="0" w:space="0" w:color="auto"/>
                <w:left w:val="none" w:sz="0" w:space="0" w:color="auto"/>
                <w:bottom w:val="none" w:sz="0" w:space="0" w:color="auto"/>
                <w:right w:val="none" w:sz="0" w:space="0" w:color="auto"/>
              </w:divBdr>
            </w:div>
            <w:div w:id="200097462">
              <w:marLeft w:val="0"/>
              <w:marRight w:val="0"/>
              <w:marTop w:val="0"/>
              <w:marBottom w:val="0"/>
              <w:divBdr>
                <w:top w:val="none" w:sz="0" w:space="0" w:color="auto"/>
                <w:left w:val="none" w:sz="0" w:space="0" w:color="auto"/>
                <w:bottom w:val="none" w:sz="0" w:space="0" w:color="auto"/>
                <w:right w:val="none" w:sz="0" w:space="0" w:color="auto"/>
              </w:divBdr>
            </w:div>
            <w:div w:id="1492717025">
              <w:marLeft w:val="0"/>
              <w:marRight w:val="0"/>
              <w:marTop w:val="0"/>
              <w:marBottom w:val="0"/>
              <w:divBdr>
                <w:top w:val="none" w:sz="0" w:space="0" w:color="auto"/>
                <w:left w:val="none" w:sz="0" w:space="0" w:color="auto"/>
                <w:bottom w:val="none" w:sz="0" w:space="0" w:color="auto"/>
                <w:right w:val="none" w:sz="0" w:space="0" w:color="auto"/>
              </w:divBdr>
            </w:div>
            <w:div w:id="1925991311">
              <w:marLeft w:val="0"/>
              <w:marRight w:val="0"/>
              <w:marTop w:val="0"/>
              <w:marBottom w:val="0"/>
              <w:divBdr>
                <w:top w:val="none" w:sz="0" w:space="0" w:color="auto"/>
                <w:left w:val="none" w:sz="0" w:space="0" w:color="auto"/>
                <w:bottom w:val="none" w:sz="0" w:space="0" w:color="auto"/>
                <w:right w:val="none" w:sz="0" w:space="0" w:color="auto"/>
              </w:divBdr>
            </w:div>
            <w:div w:id="1400010740">
              <w:marLeft w:val="0"/>
              <w:marRight w:val="0"/>
              <w:marTop w:val="0"/>
              <w:marBottom w:val="0"/>
              <w:divBdr>
                <w:top w:val="none" w:sz="0" w:space="0" w:color="auto"/>
                <w:left w:val="none" w:sz="0" w:space="0" w:color="auto"/>
                <w:bottom w:val="none" w:sz="0" w:space="0" w:color="auto"/>
                <w:right w:val="none" w:sz="0" w:space="0" w:color="auto"/>
              </w:divBdr>
            </w:div>
            <w:div w:id="48309361">
              <w:marLeft w:val="0"/>
              <w:marRight w:val="0"/>
              <w:marTop w:val="0"/>
              <w:marBottom w:val="0"/>
              <w:divBdr>
                <w:top w:val="none" w:sz="0" w:space="0" w:color="auto"/>
                <w:left w:val="none" w:sz="0" w:space="0" w:color="auto"/>
                <w:bottom w:val="none" w:sz="0" w:space="0" w:color="auto"/>
                <w:right w:val="none" w:sz="0" w:space="0" w:color="auto"/>
              </w:divBdr>
            </w:div>
            <w:div w:id="676663274">
              <w:marLeft w:val="0"/>
              <w:marRight w:val="0"/>
              <w:marTop w:val="0"/>
              <w:marBottom w:val="0"/>
              <w:divBdr>
                <w:top w:val="none" w:sz="0" w:space="0" w:color="auto"/>
                <w:left w:val="none" w:sz="0" w:space="0" w:color="auto"/>
                <w:bottom w:val="none" w:sz="0" w:space="0" w:color="auto"/>
                <w:right w:val="none" w:sz="0" w:space="0" w:color="auto"/>
              </w:divBdr>
            </w:div>
            <w:div w:id="384135940">
              <w:marLeft w:val="0"/>
              <w:marRight w:val="0"/>
              <w:marTop w:val="0"/>
              <w:marBottom w:val="0"/>
              <w:divBdr>
                <w:top w:val="none" w:sz="0" w:space="0" w:color="auto"/>
                <w:left w:val="none" w:sz="0" w:space="0" w:color="auto"/>
                <w:bottom w:val="none" w:sz="0" w:space="0" w:color="auto"/>
                <w:right w:val="none" w:sz="0" w:space="0" w:color="auto"/>
              </w:divBdr>
            </w:div>
            <w:div w:id="2103136286">
              <w:marLeft w:val="0"/>
              <w:marRight w:val="0"/>
              <w:marTop w:val="0"/>
              <w:marBottom w:val="0"/>
              <w:divBdr>
                <w:top w:val="none" w:sz="0" w:space="0" w:color="auto"/>
                <w:left w:val="none" w:sz="0" w:space="0" w:color="auto"/>
                <w:bottom w:val="none" w:sz="0" w:space="0" w:color="auto"/>
                <w:right w:val="none" w:sz="0" w:space="0" w:color="auto"/>
              </w:divBdr>
            </w:div>
            <w:div w:id="637076615">
              <w:marLeft w:val="0"/>
              <w:marRight w:val="0"/>
              <w:marTop w:val="0"/>
              <w:marBottom w:val="0"/>
              <w:divBdr>
                <w:top w:val="none" w:sz="0" w:space="0" w:color="auto"/>
                <w:left w:val="none" w:sz="0" w:space="0" w:color="auto"/>
                <w:bottom w:val="none" w:sz="0" w:space="0" w:color="auto"/>
                <w:right w:val="none" w:sz="0" w:space="0" w:color="auto"/>
              </w:divBdr>
            </w:div>
            <w:div w:id="680358231">
              <w:marLeft w:val="0"/>
              <w:marRight w:val="0"/>
              <w:marTop w:val="0"/>
              <w:marBottom w:val="0"/>
              <w:divBdr>
                <w:top w:val="none" w:sz="0" w:space="0" w:color="auto"/>
                <w:left w:val="none" w:sz="0" w:space="0" w:color="auto"/>
                <w:bottom w:val="none" w:sz="0" w:space="0" w:color="auto"/>
                <w:right w:val="none" w:sz="0" w:space="0" w:color="auto"/>
              </w:divBdr>
            </w:div>
            <w:div w:id="1288048996">
              <w:marLeft w:val="0"/>
              <w:marRight w:val="0"/>
              <w:marTop w:val="0"/>
              <w:marBottom w:val="0"/>
              <w:divBdr>
                <w:top w:val="none" w:sz="0" w:space="0" w:color="auto"/>
                <w:left w:val="none" w:sz="0" w:space="0" w:color="auto"/>
                <w:bottom w:val="none" w:sz="0" w:space="0" w:color="auto"/>
                <w:right w:val="none" w:sz="0" w:space="0" w:color="auto"/>
              </w:divBdr>
            </w:div>
            <w:div w:id="771097624">
              <w:marLeft w:val="0"/>
              <w:marRight w:val="0"/>
              <w:marTop w:val="0"/>
              <w:marBottom w:val="0"/>
              <w:divBdr>
                <w:top w:val="none" w:sz="0" w:space="0" w:color="auto"/>
                <w:left w:val="none" w:sz="0" w:space="0" w:color="auto"/>
                <w:bottom w:val="none" w:sz="0" w:space="0" w:color="auto"/>
                <w:right w:val="none" w:sz="0" w:space="0" w:color="auto"/>
              </w:divBdr>
            </w:div>
            <w:div w:id="470947931">
              <w:marLeft w:val="0"/>
              <w:marRight w:val="0"/>
              <w:marTop w:val="0"/>
              <w:marBottom w:val="0"/>
              <w:divBdr>
                <w:top w:val="none" w:sz="0" w:space="0" w:color="auto"/>
                <w:left w:val="none" w:sz="0" w:space="0" w:color="auto"/>
                <w:bottom w:val="none" w:sz="0" w:space="0" w:color="auto"/>
                <w:right w:val="none" w:sz="0" w:space="0" w:color="auto"/>
              </w:divBdr>
            </w:div>
            <w:div w:id="1472937987">
              <w:marLeft w:val="0"/>
              <w:marRight w:val="0"/>
              <w:marTop w:val="0"/>
              <w:marBottom w:val="0"/>
              <w:divBdr>
                <w:top w:val="none" w:sz="0" w:space="0" w:color="auto"/>
                <w:left w:val="none" w:sz="0" w:space="0" w:color="auto"/>
                <w:bottom w:val="none" w:sz="0" w:space="0" w:color="auto"/>
                <w:right w:val="none" w:sz="0" w:space="0" w:color="auto"/>
              </w:divBdr>
            </w:div>
            <w:div w:id="1361204806">
              <w:marLeft w:val="0"/>
              <w:marRight w:val="0"/>
              <w:marTop w:val="0"/>
              <w:marBottom w:val="0"/>
              <w:divBdr>
                <w:top w:val="none" w:sz="0" w:space="0" w:color="auto"/>
                <w:left w:val="none" w:sz="0" w:space="0" w:color="auto"/>
                <w:bottom w:val="none" w:sz="0" w:space="0" w:color="auto"/>
                <w:right w:val="none" w:sz="0" w:space="0" w:color="auto"/>
              </w:divBdr>
            </w:div>
            <w:div w:id="1580675434">
              <w:marLeft w:val="0"/>
              <w:marRight w:val="0"/>
              <w:marTop w:val="0"/>
              <w:marBottom w:val="0"/>
              <w:divBdr>
                <w:top w:val="none" w:sz="0" w:space="0" w:color="auto"/>
                <w:left w:val="none" w:sz="0" w:space="0" w:color="auto"/>
                <w:bottom w:val="none" w:sz="0" w:space="0" w:color="auto"/>
                <w:right w:val="none" w:sz="0" w:space="0" w:color="auto"/>
              </w:divBdr>
            </w:div>
            <w:div w:id="1090200726">
              <w:marLeft w:val="0"/>
              <w:marRight w:val="0"/>
              <w:marTop w:val="0"/>
              <w:marBottom w:val="0"/>
              <w:divBdr>
                <w:top w:val="none" w:sz="0" w:space="0" w:color="auto"/>
                <w:left w:val="none" w:sz="0" w:space="0" w:color="auto"/>
                <w:bottom w:val="none" w:sz="0" w:space="0" w:color="auto"/>
                <w:right w:val="none" w:sz="0" w:space="0" w:color="auto"/>
              </w:divBdr>
            </w:div>
            <w:div w:id="299920312">
              <w:marLeft w:val="0"/>
              <w:marRight w:val="0"/>
              <w:marTop w:val="0"/>
              <w:marBottom w:val="0"/>
              <w:divBdr>
                <w:top w:val="none" w:sz="0" w:space="0" w:color="auto"/>
                <w:left w:val="none" w:sz="0" w:space="0" w:color="auto"/>
                <w:bottom w:val="none" w:sz="0" w:space="0" w:color="auto"/>
                <w:right w:val="none" w:sz="0" w:space="0" w:color="auto"/>
              </w:divBdr>
            </w:div>
            <w:div w:id="197353334">
              <w:marLeft w:val="0"/>
              <w:marRight w:val="0"/>
              <w:marTop w:val="0"/>
              <w:marBottom w:val="0"/>
              <w:divBdr>
                <w:top w:val="none" w:sz="0" w:space="0" w:color="auto"/>
                <w:left w:val="none" w:sz="0" w:space="0" w:color="auto"/>
                <w:bottom w:val="none" w:sz="0" w:space="0" w:color="auto"/>
                <w:right w:val="none" w:sz="0" w:space="0" w:color="auto"/>
              </w:divBdr>
            </w:div>
            <w:div w:id="1748336571">
              <w:marLeft w:val="0"/>
              <w:marRight w:val="0"/>
              <w:marTop w:val="0"/>
              <w:marBottom w:val="0"/>
              <w:divBdr>
                <w:top w:val="none" w:sz="0" w:space="0" w:color="auto"/>
                <w:left w:val="none" w:sz="0" w:space="0" w:color="auto"/>
                <w:bottom w:val="none" w:sz="0" w:space="0" w:color="auto"/>
                <w:right w:val="none" w:sz="0" w:space="0" w:color="auto"/>
              </w:divBdr>
            </w:div>
            <w:div w:id="1449936722">
              <w:marLeft w:val="0"/>
              <w:marRight w:val="0"/>
              <w:marTop w:val="0"/>
              <w:marBottom w:val="0"/>
              <w:divBdr>
                <w:top w:val="none" w:sz="0" w:space="0" w:color="auto"/>
                <w:left w:val="none" w:sz="0" w:space="0" w:color="auto"/>
                <w:bottom w:val="none" w:sz="0" w:space="0" w:color="auto"/>
                <w:right w:val="none" w:sz="0" w:space="0" w:color="auto"/>
              </w:divBdr>
            </w:div>
            <w:div w:id="1094742906">
              <w:marLeft w:val="0"/>
              <w:marRight w:val="0"/>
              <w:marTop w:val="0"/>
              <w:marBottom w:val="0"/>
              <w:divBdr>
                <w:top w:val="none" w:sz="0" w:space="0" w:color="auto"/>
                <w:left w:val="none" w:sz="0" w:space="0" w:color="auto"/>
                <w:bottom w:val="none" w:sz="0" w:space="0" w:color="auto"/>
                <w:right w:val="none" w:sz="0" w:space="0" w:color="auto"/>
              </w:divBdr>
            </w:div>
            <w:div w:id="935554626">
              <w:marLeft w:val="0"/>
              <w:marRight w:val="0"/>
              <w:marTop w:val="0"/>
              <w:marBottom w:val="0"/>
              <w:divBdr>
                <w:top w:val="none" w:sz="0" w:space="0" w:color="auto"/>
                <w:left w:val="none" w:sz="0" w:space="0" w:color="auto"/>
                <w:bottom w:val="none" w:sz="0" w:space="0" w:color="auto"/>
                <w:right w:val="none" w:sz="0" w:space="0" w:color="auto"/>
              </w:divBdr>
            </w:div>
            <w:div w:id="50615489">
              <w:marLeft w:val="0"/>
              <w:marRight w:val="0"/>
              <w:marTop w:val="0"/>
              <w:marBottom w:val="0"/>
              <w:divBdr>
                <w:top w:val="none" w:sz="0" w:space="0" w:color="auto"/>
                <w:left w:val="none" w:sz="0" w:space="0" w:color="auto"/>
                <w:bottom w:val="none" w:sz="0" w:space="0" w:color="auto"/>
                <w:right w:val="none" w:sz="0" w:space="0" w:color="auto"/>
              </w:divBdr>
            </w:div>
            <w:div w:id="208541055">
              <w:marLeft w:val="0"/>
              <w:marRight w:val="0"/>
              <w:marTop w:val="0"/>
              <w:marBottom w:val="0"/>
              <w:divBdr>
                <w:top w:val="none" w:sz="0" w:space="0" w:color="auto"/>
                <w:left w:val="none" w:sz="0" w:space="0" w:color="auto"/>
                <w:bottom w:val="none" w:sz="0" w:space="0" w:color="auto"/>
                <w:right w:val="none" w:sz="0" w:space="0" w:color="auto"/>
              </w:divBdr>
            </w:div>
            <w:div w:id="1178545186">
              <w:marLeft w:val="0"/>
              <w:marRight w:val="0"/>
              <w:marTop w:val="0"/>
              <w:marBottom w:val="0"/>
              <w:divBdr>
                <w:top w:val="none" w:sz="0" w:space="0" w:color="auto"/>
                <w:left w:val="none" w:sz="0" w:space="0" w:color="auto"/>
                <w:bottom w:val="none" w:sz="0" w:space="0" w:color="auto"/>
                <w:right w:val="none" w:sz="0" w:space="0" w:color="auto"/>
              </w:divBdr>
            </w:div>
            <w:div w:id="637609787">
              <w:marLeft w:val="0"/>
              <w:marRight w:val="0"/>
              <w:marTop w:val="0"/>
              <w:marBottom w:val="0"/>
              <w:divBdr>
                <w:top w:val="none" w:sz="0" w:space="0" w:color="auto"/>
                <w:left w:val="none" w:sz="0" w:space="0" w:color="auto"/>
                <w:bottom w:val="none" w:sz="0" w:space="0" w:color="auto"/>
                <w:right w:val="none" w:sz="0" w:space="0" w:color="auto"/>
              </w:divBdr>
            </w:div>
            <w:div w:id="517888541">
              <w:marLeft w:val="0"/>
              <w:marRight w:val="0"/>
              <w:marTop w:val="0"/>
              <w:marBottom w:val="0"/>
              <w:divBdr>
                <w:top w:val="none" w:sz="0" w:space="0" w:color="auto"/>
                <w:left w:val="none" w:sz="0" w:space="0" w:color="auto"/>
                <w:bottom w:val="none" w:sz="0" w:space="0" w:color="auto"/>
                <w:right w:val="none" w:sz="0" w:space="0" w:color="auto"/>
              </w:divBdr>
            </w:div>
            <w:div w:id="754201934">
              <w:marLeft w:val="0"/>
              <w:marRight w:val="0"/>
              <w:marTop w:val="0"/>
              <w:marBottom w:val="0"/>
              <w:divBdr>
                <w:top w:val="none" w:sz="0" w:space="0" w:color="auto"/>
                <w:left w:val="none" w:sz="0" w:space="0" w:color="auto"/>
                <w:bottom w:val="none" w:sz="0" w:space="0" w:color="auto"/>
                <w:right w:val="none" w:sz="0" w:space="0" w:color="auto"/>
              </w:divBdr>
            </w:div>
            <w:div w:id="222758254">
              <w:marLeft w:val="0"/>
              <w:marRight w:val="0"/>
              <w:marTop w:val="0"/>
              <w:marBottom w:val="0"/>
              <w:divBdr>
                <w:top w:val="none" w:sz="0" w:space="0" w:color="auto"/>
                <w:left w:val="none" w:sz="0" w:space="0" w:color="auto"/>
                <w:bottom w:val="none" w:sz="0" w:space="0" w:color="auto"/>
                <w:right w:val="none" w:sz="0" w:space="0" w:color="auto"/>
              </w:divBdr>
            </w:div>
            <w:div w:id="1406952813">
              <w:marLeft w:val="0"/>
              <w:marRight w:val="0"/>
              <w:marTop w:val="0"/>
              <w:marBottom w:val="0"/>
              <w:divBdr>
                <w:top w:val="none" w:sz="0" w:space="0" w:color="auto"/>
                <w:left w:val="none" w:sz="0" w:space="0" w:color="auto"/>
                <w:bottom w:val="none" w:sz="0" w:space="0" w:color="auto"/>
                <w:right w:val="none" w:sz="0" w:space="0" w:color="auto"/>
              </w:divBdr>
            </w:div>
            <w:div w:id="447235779">
              <w:marLeft w:val="0"/>
              <w:marRight w:val="0"/>
              <w:marTop w:val="0"/>
              <w:marBottom w:val="0"/>
              <w:divBdr>
                <w:top w:val="none" w:sz="0" w:space="0" w:color="auto"/>
                <w:left w:val="none" w:sz="0" w:space="0" w:color="auto"/>
                <w:bottom w:val="none" w:sz="0" w:space="0" w:color="auto"/>
                <w:right w:val="none" w:sz="0" w:space="0" w:color="auto"/>
              </w:divBdr>
            </w:div>
            <w:div w:id="1153062428">
              <w:marLeft w:val="0"/>
              <w:marRight w:val="0"/>
              <w:marTop w:val="0"/>
              <w:marBottom w:val="0"/>
              <w:divBdr>
                <w:top w:val="none" w:sz="0" w:space="0" w:color="auto"/>
                <w:left w:val="none" w:sz="0" w:space="0" w:color="auto"/>
                <w:bottom w:val="none" w:sz="0" w:space="0" w:color="auto"/>
                <w:right w:val="none" w:sz="0" w:space="0" w:color="auto"/>
              </w:divBdr>
            </w:div>
            <w:div w:id="197085165">
              <w:marLeft w:val="0"/>
              <w:marRight w:val="0"/>
              <w:marTop w:val="0"/>
              <w:marBottom w:val="0"/>
              <w:divBdr>
                <w:top w:val="none" w:sz="0" w:space="0" w:color="auto"/>
                <w:left w:val="none" w:sz="0" w:space="0" w:color="auto"/>
                <w:bottom w:val="none" w:sz="0" w:space="0" w:color="auto"/>
                <w:right w:val="none" w:sz="0" w:space="0" w:color="auto"/>
              </w:divBdr>
            </w:div>
            <w:div w:id="1573389835">
              <w:marLeft w:val="0"/>
              <w:marRight w:val="0"/>
              <w:marTop w:val="0"/>
              <w:marBottom w:val="0"/>
              <w:divBdr>
                <w:top w:val="none" w:sz="0" w:space="0" w:color="auto"/>
                <w:left w:val="none" w:sz="0" w:space="0" w:color="auto"/>
                <w:bottom w:val="none" w:sz="0" w:space="0" w:color="auto"/>
                <w:right w:val="none" w:sz="0" w:space="0" w:color="auto"/>
              </w:divBdr>
            </w:div>
            <w:div w:id="1865750726">
              <w:marLeft w:val="0"/>
              <w:marRight w:val="0"/>
              <w:marTop w:val="0"/>
              <w:marBottom w:val="0"/>
              <w:divBdr>
                <w:top w:val="none" w:sz="0" w:space="0" w:color="auto"/>
                <w:left w:val="none" w:sz="0" w:space="0" w:color="auto"/>
                <w:bottom w:val="none" w:sz="0" w:space="0" w:color="auto"/>
                <w:right w:val="none" w:sz="0" w:space="0" w:color="auto"/>
              </w:divBdr>
            </w:div>
            <w:div w:id="1976832821">
              <w:marLeft w:val="0"/>
              <w:marRight w:val="0"/>
              <w:marTop w:val="0"/>
              <w:marBottom w:val="0"/>
              <w:divBdr>
                <w:top w:val="none" w:sz="0" w:space="0" w:color="auto"/>
                <w:left w:val="none" w:sz="0" w:space="0" w:color="auto"/>
                <w:bottom w:val="none" w:sz="0" w:space="0" w:color="auto"/>
                <w:right w:val="none" w:sz="0" w:space="0" w:color="auto"/>
              </w:divBdr>
            </w:div>
            <w:div w:id="1525172568">
              <w:marLeft w:val="0"/>
              <w:marRight w:val="0"/>
              <w:marTop w:val="0"/>
              <w:marBottom w:val="0"/>
              <w:divBdr>
                <w:top w:val="none" w:sz="0" w:space="0" w:color="auto"/>
                <w:left w:val="none" w:sz="0" w:space="0" w:color="auto"/>
                <w:bottom w:val="none" w:sz="0" w:space="0" w:color="auto"/>
                <w:right w:val="none" w:sz="0" w:space="0" w:color="auto"/>
              </w:divBdr>
            </w:div>
            <w:div w:id="1445154322">
              <w:marLeft w:val="0"/>
              <w:marRight w:val="0"/>
              <w:marTop w:val="0"/>
              <w:marBottom w:val="0"/>
              <w:divBdr>
                <w:top w:val="none" w:sz="0" w:space="0" w:color="auto"/>
                <w:left w:val="none" w:sz="0" w:space="0" w:color="auto"/>
                <w:bottom w:val="none" w:sz="0" w:space="0" w:color="auto"/>
                <w:right w:val="none" w:sz="0" w:space="0" w:color="auto"/>
              </w:divBdr>
            </w:div>
            <w:div w:id="925918954">
              <w:marLeft w:val="0"/>
              <w:marRight w:val="0"/>
              <w:marTop w:val="0"/>
              <w:marBottom w:val="0"/>
              <w:divBdr>
                <w:top w:val="none" w:sz="0" w:space="0" w:color="auto"/>
                <w:left w:val="none" w:sz="0" w:space="0" w:color="auto"/>
                <w:bottom w:val="none" w:sz="0" w:space="0" w:color="auto"/>
                <w:right w:val="none" w:sz="0" w:space="0" w:color="auto"/>
              </w:divBdr>
            </w:div>
            <w:div w:id="897129767">
              <w:marLeft w:val="0"/>
              <w:marRight w:val="0"/>
              <w:marTop w:val="0"/>
              <w:marBottom w:val="0"/>
              <w:divBdr>
                <w:top w:val="none" w:sz="0" w:space="0" w:color="auto"/>
                <w:left w:val="none" w:sz="0" w:space="0" w:color="auto"/>
                <w:bottom w:val="none" w:sz="0" w:space="0" w:color="auto"/>
                <w:right w:val="none" w:sz="0" w:space="0" w:color="auto"/>
              </w:divBdr>
            </w:div>
            <w:div w:id="1620793014">
              <w:marLeft w:val="0"/>
              <w:marRight w:val="0"/>
              <w:marTop w:val="0"/>
              <w:marBottom w:val="0"/>
              <w:divBdr>
                <w:top w:val="none" w:sz="0" w:space="0" w:color="auto"/>
                <w:left w:val="none" w:sz="0" w:space="0" w:color="auto"/>
                <w:bottom w:val="none" w:sz="0" w:space="0" w:color="auto"/>
                <w:right w:val="none" w:sz="0" w:space="0" w:color="auto"/>
              </w:divBdr>
            </w:div>
            <w:div w:id="956105831">
              <w:marLeft w:val="0"/>
              <w:marRight w:val="0"/>
              <w:marTop w:val="0"/>
              <w:marBottom w:val="0"/>
              <w:divBdr>
                <w:top w:val="none" w:sz="0" w:space="0" w:color="auto"/>
                <w:left w:val="none" w:sz="0" w:space="0" w:color="auto"/>
                <w:bottom w:val="none" w:sz="0" w:space="0" w:color="auto"/>
                <w:right w:val="none" w:sz="0" w:space="0" w:color="auto"/>
              </w:divBdr>
            </w:div>
            <w:div w:id="1645085572">
              <w:marLeft w:val="0"/>
              <w:marRight w:val="0"/>
              <w:marTop w:val="0"/>
              <w:marBottom w:val="0"/>
              <w:divBdr>
                <w:top w:val="none" w:sz="0" w:space="0" w:color="auto"/>
                <w:left w:val="none" w:sz="0" w:space="0" w:color="auto"/>
                <w:bottom w:val="none" w:sz="0" w:space="0" w:color="auto"/>
                <w:right w:val="none" w:sz="0" w:space="0" w:color="auto"/>
              </w:divBdr>
            </w:div>
            <w:div w:id="14684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5975">
      <w:bodyDiv w:val="1"/>
      <w:marLeft w:val="0"/>
      <w:marRight w:val="0"/>
      <w:marTop w:val="0"/>
      <w:marBottom w:val="0"/>
      <w:divBdr>
        <w:top w:val="none" w:sz="0" w:space="0" w:color="auto"/>
        <w:left w:val="none" w:sz="0" w:space="0" w:color="auto"/>
        <w:bottom w:val="none" w:sz="0" w:space="0" w:color="auto"/>
        <w:right w:val="none" w:sz="0" w:space="0" w:color="auto"/>
      </w:divBdr>
      <w:divsChild>
        <w:div w:id="867723947">
          <w:marLeft w:val="0"/>
          <w:marRight w:val="0"/>
          <w:marTop w:val="0"/>
          <w:marBottom w:val="0"/>
          <w:divBdr>
            <w:top w:val="none" w:sz="0" w:space="0" w:color="auto"/>
            <w:left w:val="none" w:sz="0" w:space="0" w:color="auto"/>
            <w:bottom w:val="none" w:sz="0" w:space="0" w:color="auto"/>
            <w:right w:val="none" w:sz="0" w:space="0" w:color="auto"/>
          </w:divBdr>
          <w:divsChild>
            <w:div w:id="1424491253">
              <w:marLeft w:val="0"/>
              <w:marRight w:val="0"/>
              <w:marTop w:val="0"/>
              <w:marBottom w:val="0"/>
              <w:divBdr>
                <w:top w:val="none" w:sz="0" w:space="0" w:color="auto"/>
                <w:left w:val="none" w:sz="0" w:space="0" w:color="auto"/>
                <w:bottom w:val="none" w:sz="0" w:space="0" w:color="auto"/>
                <w:right w:val="none" w:sz="0" w:space="0" w:color="auto"/>
              </w:divBdr>
            </w:div>
            <w:div w:id="2141339382">
              <w:marLeft w:val="0"/>
              <w:marRight w:val="0"/>
              <w:marTop w:val="0"/>
              <w:marBottom w:val="0"/>
              <w:divBdr>
                <w:top w:val="none" w:sz="0" w:space="0" w:color="auto"/>
                <w:left w:val="none" w:sz="0" w:space="0" w:color="auto"/>
                <w:bottom w:val="none" w:sz="0" w:space="0" w:color="auto"/>
                <w:right w:val="none" w:sz="0" w:space="0" w:color="auto"/>
              </w:divBdr>
            </w:div>
            <w:div w:id="160659957">
              <w:marLeft w:val="0"/>
              <w:marRight w:val="0"/>
              <w:marTop w:val="0"/>
              <w:marBottom w:val="0"/>
              <w:divBdr>
                <w:top w:val="none" w:sz="0" w:space="0" w:color="auto"/>
                <w:left w:val="none" w:sz="0" w:space="0" w:color="auto"/>
                <w:bottom w:val="none" w:sz="0" w:space="0" w:color="auto"/>
                <w:right w:val="none" w:sz="0" w:space="0" w:color="auto"/>
              </w:divBdr>
            </w:div>
            <w:div w:id="1409352545">
              <w:marLeft w:val="0"/>
              <w:marRight w:val="0"/>
              <w:marTop w:val="0"/>
              <w:marBottom w:val="0"/>
              <w:divBdr>
                <w:top w:val="none" w:sz="0" w:space="0" w:color="auto"/>
                <w:left w:val="none" w:sz="0" w:space="0" w:color="auto"/>
                <w:bottom w:val="none" w:sz="0" w:space="0" w:color="auto"/>
                <w:right w:val="none" w:sz="0" w:space="0" w:color="auto"/>
              </w:divBdr>
            </w:div>
            <w:div w:id="930889978">
              <w:marLeft w:val="0"/>
              <w:marRight w:val="0"/>
              <w:marTop w:val="0"/>
              <w:marBottom w:val="0"/>
              <w:divBdr>
                <w:top w:val="none" w:sz="0" w:space="0" w:color="auto"/>
                <w:left w:val="none" w:sz="0" w:space="0" w:color="auto"/>
                <w:bottom w:val="none" w:sz="0" w:space="0" w:color="auto"/>
                <w:right w:val="none" w:sz="0" w:space="0" w:color="auto"/>
              </w:divBdr>
            </w:div>
            <w:div w:id="1130900686">
              <w:marLeft w:val="0"/>
              <w:marRight w:val="0"/>
              <w:marTop w:val="0"/>
              <w:marBottom w:val="0"/>
              <w:divBdr>
                <w:top w:val="none" w:sz="0" w:space="0" w:color="auto"/>
                <w:left w:val="none" w:sz="0" w:space="0" w:color="auto"/>
                <w:bottom w:val="none" w:sz="0" w:space="0" w:color="auto"/>
                <w:right w:val="none" w:sz="0" w:space="0" w:color="auto"/>
              </w:divBdr>
            </w:div>
            <w:div w:id="1936009316">
              <w:marLeft w:val="0"/>
              <w:marRight w:val="0"/>
              <w:marTop w:val="0"/>
              <w:marBottom w:val="0"/>
              <w:divBdr>
                <w:top w:val="none" w:sz="0" w:space="0" w:color="auto"/>
                <w:left w:val="none" w:sz="0" w:space="0" w:color="auto"/>
                <w:bottom w:val="none" w:sz="0" w:space="0" w:color="auto"/>
                <w:right w:val="none" w:sz="0" w:space="0" w:color="auto"/>
              </w:divBdr>
            </w:div>
            <w:div w:id="249120290">
              <w:marLeft w:val="0"/>
              <w:marRight w:val="0"/>
              <w:marTop w:val="0"/>
              <w:marBottom w:val="0"/>
              <w:divBdr>
                <w:top w:val="none" w:sz="0" w:space="0" w:color="auto"/>
                <w:left w:val="none" w:sz="0" w:space="0" w:color="auto"/>
                <w:bottom w:val="none" w:sz="0" w:space="0" w:color="auto"/>
                <w:right w:val="none" w:sz="0" w:space="0" w:color="auto"/>
              </w:divBdr>
            </w:div>
            <w:div w:id="749542025">
              <w:marLeft w:val="0"/>
              <w:marRight w:val="0"/>
              <w:marTop w:val="0"/>
              <w:marBottom w:val="0"/>
              <w:divBdr>
                <w:top w:val="none" w:sz="0" w:space="0" w:color="auto"/>
                <w:left w:val="none" w:sz="0" w:space="0" w:color="auto"/>
                <w:bottom w:val="none" w:sz="0" w:space="0" w:color="auto"/>
                <w:right w:val="none" w:sz="0" w:space="0" w:color="auto"/>
              </w:divBdr>
            </w:div>
            <w:div w:id="427774088">
              <w:marLeft w:val="0"/>
              <w:marRight w:val="0"/>
              <w:marTop w:val="0"/>
              <w:marBottom w:val="0"/>
              <w:divBdr>
                <w:top w:val="none" w:sz="0" w:space="0" w:color="auto"/>
                <w:left w:val="none" w:sz="0" w:space="0" w:color="auto"/>
                <w:bottom w:val="none" w:sz="0" w:space="0" w:color="auto"/>
                <w:right w:val="none" w:sz="0" w:space="0" w:color="auto"/>
              </w:divBdr>
            </w:div>
            <w:div w:id="209803439">
              <w:marLeft w:val="0"/>
              <w:marRight w:val="0"/>
              <w:marTop w:val="0"/>
              <w:marBottom w:val="0"/>
              <w:divBdr>
                <w:top w:val="none" w:sz="0" w:space="0" w:color="auto"/>
                <w:left w:val="none" w:sz="0" w:space="0" w:color="auto"/>
                <w:bottom w:val="none" w:sz="0" w:space="0" w:color="auto"/>
                <w:right w:val="none" w:sz="0" w:space="0" w:color="auto"/>
              </w:divBdr>
            </w:div>
            <w:div w:id="1656449427">
              <w:marLeft w:val="0"/>
              <w:marRight w:val="0"/>
              <w:marTop w:val="0"/>
              <w:marBottom w:val="0"/>
              <w:divBdr>
                <w:top w:val="none" w:sz="0" w:space="0" w:color="auto"/>
                <w:left w:val="none" w:sz="0" w:space="0" w:color="auto"/>
                <w:bottom w:val="none" w:sz="0" w:space="0" w:color="auto"/>
                <w:right w:val="none" w:sz="0" w:space="0" w:color="auto"/>
              </w:divBdr>
            </w:div>
            <w:div w:id="1269045236">
              <w:marLeft w:val="0"/>
              <w:marRight w:val="0"/>
              <w:marTop w:val="0"/>
              <w:marBottom w:val="0"/>
              <w:divBdr>
                <w:top w:val="none" w:sz="0" w:space="0" w:color="auto"/>
                <w:left w:val="none" w:sz="0" w:space="0" w:color="auto"/>
                <w:bottom w:val="none" w:sz="0" w:space="0" w:color="auto"/>
                <w:right w:val="none" w:sz="0" w:space="0" w:color="auto"/>
              </w:divBdr>
            </w:div>
            <w:div w:id="1739550352">
              <w:marLeft w:val="0"/>
              <w:marRight w:val="0"/>
              <w:marTop w:val="0"/>
              <w:marBottom w:val="0"/>
              <w:divBdr>
                <w:top w:val="none" w:sz="0" w:space="0" w:color="auto"/>
                <w:left w:val="none" w:sz="0" w:space="0" w:color="auto"/>
                <w:bottom w:val="none" w:sz="0" w:space="0" w:color="auto"/>
                <w:right w:val="none" w:sz="0" w:space="0" w:color="auto"/>
              </w:divBdr>
            </w:div>
            <w:div w:id="595872354">
              <w:marLeft w:val="0"/>
              <w:marRight w:val="0"/>
              <w:marTop w:val="0"/>
              <w:marBottom w:val="0"/>
              <w:divBdr>
                <w:top w:val="none" w:sz="0" w:space="0" w:color="auto"/>
                <w:left w:val="none" w:sz="0" w:space="0" w:color="auto"/>
                <w:bottom w:val="none" w:sz="0" w:space="0" w:color="auto"/>
                <w:right w:val="none" w:sz="0" w:space="0" w:color="auto"/>
              </w:divBdr>
            </w:div>
            <w:div w:id="802115774">
              <w:marLeft w:val="0"/>
              <w:marRight w:val="0"/>
              <w:marTop w:val="0"/>
              <w:marBottom w:val="0"/>
              <w:divBdr>
                <w:top w:val="none" w:sz="0" w:space="0" w:color="auto"/>
                <w:left w:val="none" w:sz="0" w:space="0" w:color="auto"/>
                <w:bottom w:val="none" w:sz="0" w:space="0" w:color="auto"/>
                <w:right w:val="none" w:sz="0" w:space="0" w:color="auto"/>
              </w:divBdr>
            </w:div>
            <w:div w:id="641735957">
              <w:marLeft w:val="0"/>
              <w:marRight w:val="0"/>
              <w:marTop w:val="0"/>
              <w:marBottom w:val="0"/>
              <w:divBdr>
                <w:top w:val="none" w:sz="0" w:space="0" w:color="auto"/>
                <w:left w:val="none" w:sz="0" w:space="0" w:color="auto"/>
                <w:bottom w:val="none" w:sz="0" w:space="0" w:color="auto"/>
                <w:right w:val="none" w:sz="0" w:space="0" w:color="auto"/>
              </w:divBdr>
            </w:div>
            <w:div w:id="1277054392">
              <w:marLeft w:val="0"/>
              <w:marRight w:val="0"/>
              <w:marTop w:val="0"/>
              <w:marBottom w:val="0"/>
              <w:divBdr>
                <w:top w:val="none" w:sz="0" w:space="0" w:color="auto"/>
                <w:left w:val="none" w:sz="0" w:space="0" w:color="auto"/>
                <w:bottom w:val="none" w:sz="0" w:space="0" w:color="auto"/>
                <w:right w:val="none" w:sz="0" w:space="0" w:color="auto"/>
              </w:divBdr>
            </w:div>
            <w:div w:id="908198192">
              <w:marLeft w:val="0"/>
              <w:marRight w:val="0"/>
              <w:marTop w:val="0"/>
              <w:marBottom w:val="0"/>
              <w:divBdr>
                <w:top w:val="none" w:sz="0" w:space="0" w:color="auto"/>
                <w:left w:val="none" w:sz="0" w:space="0" w:color="auto"/>
                <w:bottom w:val="none" w:sz="0" w:space="0" w:color="auto"/>
                <w:right w:val="none" w:sz="0" w:space="0" w:color="auto"/>
              </w:divBdr>
            </w:div>
            <w:div w:id="683291737">
              <w:marLeft w:val="0"/>
              <w:marRight w:val="0"/>
              <w:marTop w:val="0"/>
              <w:marBottom w:val="0"/>
              <w:divBdr>
                <w:top w:val="none" w:sz="0" w:space="0" w:color="auto"/>
                <w:left w:val="none" w:sz="0" w:space="0" w:color="auto"/>
                <w:bottom w:val="none" w:sz="0" w:space="0" w:color="auto"/>
                <w:right w:val="none" w:sz="0" w:space="0" w:color="auto"/>
              </w:divBdr>
            </w:div>
            <w:div w:id="1638149196">
              <w:marLeft w:val="0"/>
              <w:marRight w:val="0"/>
              <w:marTop w:val="0"/>
              <w:marBottom w:val="0"/>
              <w:divBdr>
                <w:top w:val="none" w:sz="0" w:space="0" w:color="auto"/>
                <w:left w:val="none" w:sz="0" w:space="0" w:color="auto"/>
                <w:bottom w:val="none" w:sz="0" w:space="0" w:color="auto"/>
                <w:right w:val="none" w:sz="0" w:space="0" w:color="auto"/>
              </w:divBdr>
            </w:div>
            <w:div w:id="2036997599">
              <w:marLeft w:val="0"/>
              <w:marRight w:val="0"/>
              <w:marTop w:val="0"/>
              <w:marBottom w:val="0"/>
              <w:divBdr>
                <w:top w:val="none" w:sz="0" w:space="0" w:color="auto"/>
                <w:left w:val="none" w:sz="0" w:space="0" w:color="auto"/>
                <w:bottom w:val="none" w:sz="0" w:space="0" w:color="auto"/>
                <w:right w:val="none" w:sz="0" w:space="0" w:color="auto"/>
              </w:divBdr>
            </w:div>
            <w:div w:id="2002268158">
              <w:marLeft w:val="0"/>
              <w:marRight w:val="0"/>
              <w:marTop w:val="0"/>
              <w:marBottom w:val="0"/>
              <w:divBdr>
                <w:top w:val="none" w:sz="0" w:space="0" w:color="auto"/>
                <w:left w:val="none" w:sz="0" w:space="0" w:color="auto"/>
                <w:bottom w:val="none" w:sz="0" w:space="0" w:color="auto"/>
                <w:right w:val="none" w:sz="0" w:space="0" w:color="auto"/>
              </w:divBdr>
            </w:div>
            <w:div w:id="864171621">
              <w:marLeft w:val="0"/>
              <w:marRight w:val="0"/>
              <w:marTop w:val="0"/>
              <w:marBottom w:val="0"/>
              <w:divBdr>
                <w:top w:val="none" w:sz="0" w:space="0" w:color="auto"/>
                <w:left w:val="none" w:sz="0" w:space="0" w:color="auto"/>
                <w:bottom w:val="none" w:sz="0" w:space="0" w:color="auto"/>
                <w:right w:val="none" w:sz="0" w:space="0" w:color="auto"/>
              </w:divBdr>
            </w:div>
            <w:div w:id="1708945260">
              <w:marLeft w:val="0"/>
              <w:marRight w:val="0"/>
              <w:marTop w:val="0"/>
              <w:marBottom w:val="0"/>
              <w:divBdr>
                <w:top w:val="none" w:sz="0" w:space="0" w:color="auto"/>
                <w:left w:val="none" w:sz="0" w:space="0" w:color="auto"/>
                <w:bottom w:val="none" w:sz="0" w:space="0" w:color="auto"/>
                <w:right w:val="none" w:sz="0" w:space="0" w:color="auto"/>
              </w:divBdr>
            </w:div>
            <w:div w:id="864639339">
              <w:marLeft w:val="0"/>
              <w:marRight w:val="0"/>
              <w:marTop w:val="0"/>
              <w:marBottom w:val="0"/>
              <w:divBdr>
                <w:top w:val="none" w:sz="0" w:space="0" w:color="auto"/>
                <w:left w:val="none" w:sz="0" w:space="0" w:color="auto"/>
                <w:bottom w:val="none" w:sz="0" w:space="0" w:color="auto"/>
                <w:right w:val="none" w:sz="0" w:space="0" w:color="auto"/>
              </w:divBdr>
            </w:div>
            <w:div w:id="11495479">
              <w:marLeft w:val="0"/>
              <w:marRight w:val="0"/>
              <w:marTop w:val="0"/>
              <w:marBottom w:val="0"/>
              <w:divBdr>
                <w:top w:val="none" w:sz="0" w:space="0" w:color="auto"/>
                <w:left w:val="none" w:sz="0" w:space="0" w:color="auto"/>
                <w:bottom w:val="none" w:sz="0" w:space="0" w:color="auto"/>
                <w:right w:val="none" w:sz="0" w:space="0" w:color="auto"/>
              </w:divBdr>
            </w:div>
            <w:div w:id="749691580">
              <w:marLeft w:val="0"/>
              <w:marRight w:val="0"/>
              <w:marTop w:val="0"/>
              <w:marBottom w:val="0"/>
              <w:divBdr>
                <w:top w:val="none" w:sz="0" w:space="0" w:color="auto"/>
                <w:left w:val="none" w:sz="0" w:space="0" w:color="auto"/>
                <w:bottom w:val="none" w:sz="0" w:space="0" w:color="auto"/>
                <w:right w:val="none" w:sz="0" w:space="0" w:color="auto"/>
              </w:divBdr>
            </w:div>
            <w:div w:id="1680698508">
              <w:marLeft w:val="0"/>
              <w:marRight w:val="0"/>
              <w:marTop w:val="0"/>
              <w:marBottom w:val="0"/>
              <w:divBdr>
                <w:top w:val="none" w:sz="0" w:space="0" w:color="auto"/>
                <w:left w:val="none" w:sz="0" w:space="0" w:color="auto"/>
                <w:bottom w:val="none" w:sz="0" w:space="0" w:color="auto"/>
                <w:right w:val="none" w:sz="0" w:space="0" w:color="auto"/>
              </w:divBdr>
            </w:div>
            <w:div w:id="1471441509">
              <w:marLeft w:val="0"/>
              <w:marRight w:val="0"/>
              <w:marTop w:val="0"/>
              <w:marBottom w:val="0"/>
              <w:divBdr>
                <w:top w:val="none" w:sz="0" w:space="0" w:color="auto"/>
                <w:left w:val="none" w:sz="0" w:space="0" w:color="auto"/>
                <w:bottom w:val="none" w:sz="0" w:space="0" w:color="auto"/>
                <w:right w:val="none" w:sz="0" w:space="0" w:color="auto"/>
              </w:divBdr>
            </w:div>
            <w:div w:id="1107849163">
              <w:marLeft w:val="0"/>
              <w:marRight w:val="0"/>
              <w:marTop w:val="0"/>
              <w:marBottom w:val="0"/>
              <w:divBdr>
                <w:top w:val="none" w:sz="0" w:space="0" w:color="auto"/>
                <w:left w:val="none" w:sz="0" w:space="0" w:color="auto"/>
                <w:bottom w:val="none" w:sz="0" w:space="0" w:color="auto"/>
                <w:right w:val="none" w:sz="0" w:space="0" w:color="auto"/>
              </w:divBdr>
            </w:div>
            <w:div w:id="1675303838">
              <w:marLeft w:val="0"/>
              <w:marRight w:val="0"/>
              <w:marTop w:val="0"/>
              <w:marBottom w:val="0"/>
              <w:divBdr>
                <w:top w:val="none" w:sz="0" w:space="0" w:color="auto"/>
                <w:left w:val="none" w:sz="0" w:space="0" w:color="auto"/>
                <w:bottom w:val="none" w:sz="0" w:space="0" w:color="auto"/>
                <w:right w:val="none" w:sz="0" w:space="0" w:color="auto"/>
              </w:divBdr>
            </w:div>
            <w:div w:id="2077967168">
              <w:marLeft w:val="0"/>
              <w:marRight w:val="0"/>
              <w:marTop w:val="0"/>
              <w:marBottom w:val="0"/>
              <w:divBdr>
                <w:top w:val="none" w:sz="0" w:space="0" w:color="auto"/>
                <w:left w:val="none" w:sz="0" w:space="0" w:color="auto"/>
                <w:bottom w:val="none" w:sz="0" w:space="0" w:color="auto"/>
                <w:right w:val="none" w:sz="0" w:space="0" w:color="auto"/>
              </w:divBdr>
            </w:div>
            <w:div w:id="403992811">
              <w:marLeft w:val="0"/>
              <w:marRight w:val="0"/>
              <w:marTop w:val="0"/>
              <w:marBottom w:val="0"/>
              <w:divBdr>
                <w:top w:val="none" w:sz="0" w:space="0" w:color="auto"/>
                <w:left w:val="none" w:sz="0" w:space="0" w:color="auto"/>
                <w:bottom w:val="none" w:sz="0" w:space="0" w:color="auto"/>
                <w:right w:val="none" w:sz="0" w:space="0" w:color="auto"/>
              </w:divBdr>
            </w:div>
            <w:div w:id="391852052">
              <w:marLeft w:val="0"/>
              <w:marRight w:val="0"/>
              <w:marTop w:val="0"/>
              <w:marBottom w:val="0"/>
              <w:divBdr>
                <w:top w:val="none" w:sz="0" w:space="0" w:color="auto"/>
                <w:left w:val="none" w:sz="0" w:space="0" w:color="auto"/>
                <w:bottom w:val="none" w:sz="0" w:space="0" w:color="auto"/>
                <w:right w:val="none" w:sz="0" w:space="0" w:color="auto"/>
              </w:divBdr>
            </w:div>
            <w:div w:id="1979994804">
              <w:marLeft w:val="0"/>
              <w:marRight w:val="0"/>
              <w:marTop w:val="0"/>
              <w:marBottom w:val="0"/>
              <w:divBdr>
                <w:top w:val="none" w:sz="0" w:space="0" w:color="auto"/>
                <w:left w:val="none" w:sz="0" w:space="0" w:color="auto"/>
                <w:bottom w:val="none" w:sz="0" w:space="0" w:color="auto"/>
                <w:right w:val="none" w:sz="0" w:space="0" w:color="auto"/>
              </w:divBdr>
            </w:div>
            <w:div w:id="1807814072">
              <w:marLeft w:val="0"/>
              <w:marRight w:val="0"/>
              <w:marTop w:val="0"/>
              <w:marBottom w:val="0"/>
              <w:divBdr>
                <w:top w:val="none" w:sz="0" w:space="0" w:color="auto"/>
                <w:left w:val="none" w:sz="0" w:space="0" w:color="auto"/>
                <w:bottom w:val="none" w:sz="0" w:space="0" w:color="auto"/>
                <w:right w:val="none" w:sz="0" w:space="0" w:color="auto"/>
              </w:divBdr>
            </w:div>
            <w:div w:id="1656256443">
              <w:marLeft w:val="0"/>
              <w:marRight w:val="0"/>
              <w:marTop w:val="0"/>
              <w:marBottom w:val="0"/>
              <w:divBdr>
                <w:top w:val="none" w:sz="0" w:space="0" w:color="auto"/>
                <w:left w:val="none" w:sz="0" w:space="0" w:color="auto"/>
                <w:bottom w:val="none" w:sz="0" w:space="0" w:color="auto"/>
                <w:right w:val="none" w:sz="0" w:space="0" w:color="auto"/>
              </w:divBdr>
            </w:div>
            <w:div w:id="1896894726">
              <w:marLeft w:val="0"/>
              <w:marRight w:val="0"/>
              <w:marTop w:val="0"/>
              <w:marBottom w:val="0"/>
              <w:divBdr>
                <w:top w:val="none" w:sz="0" w:space="0" w:color="auto"/>
                <w:left w:val="none" w:sz="0" w:space="0" w:color="auto"/>
                <w:bottom w:val="none" w:sz="0" w:space="0" w:color="auto"/>
                <w:right w:val="none" w:sz="0" w:space="0" w:color="auto"/>
              </w:divBdr>
            </w:div>
            <w:div w:id="1766221237">
              <w:marLeft w:val="0"/>
              <w:marRight w:val="0"/>
              <w:marTop w:val="0"/>
              <w:marBottom w:val="0"/>
              <w:divBdr>
                <w:top w:val="none" w:sz="0" w:space="0" w:color="auto"/>
                <w:left w:val="none" w:sz="0" w:space="0" w:color="auto"/>
                <w:bottom w:val="none" w:sz="0" w:space="0" w:color="auto"/>
                <w:right w:val="none" w:sz="0" w:space="0" w:color="auto"/>
              </w:divBdr>
            </w:div>
            <w:div w:id="1706365113">
              <w:marLeft w:val="0"/>
              <w:marRight w:val="0"/>
              <w:marTop w:val="0"/>
              <w:marBottom w:val="0"/>
              <w:divBdr>
                <w:top w:val="none" w:sz="0" w:space="0" w:color="auto"/>
                <w:left w:val="none" w:sz="0" w:space="0" w:color="auto"/>
                <w:bottom w:val="none" w:sz="0" w:space="0" w:color="auto"/>
                <w:right w:val="none" w:sz="0" w:space="0" w:color="auto"/>
              </w:divBdr>
            </w:div>
            <w:div w:id="434908489">
              <w:marLeft w:val="0"/>
              <w:marRight w:val="0"/>
              <w:marTop w:val="0"/>
              <w:marBottom w:val="0"/>
              <w:divBdr>
                <w:top w:val="none" w:sz="0" w:space="0" w:color="auto"/>
                <w:left w:val="none" w:sz="0" w:space="0" w:color="auto"/>
                <w:bottom w:val="none" w:sz="0" w:space="0" w:color="auto"/>
                <w:right w:val="none" w:sz="0" w:space="0" w:color="auto"/>
              </w:divBdr>
            </w:div>
            <w:div w:id="1319962124">
              <w:marLeft w:val="0"/>
              <w:marRight w:val="0"/>
              <w:marTop w:val="0"/>
              <w:marBottom w:val="0"/>
              <w:divBdr>
                <w:top w:val="none" w:sz="0" w:space="0" w:color="auto"/>
                <w:left w:val="none" w:sz="0" w:space="0" w:color="auto"/>
                <w:bottom w:val="none" w:sz="0" w:space="0" w:color="auto"/>
                <w:right w:val="none" w:sz="0" w:space="0" w:color="auto"/>
              </w:divBdr>
            </w:div>
            <w:div w:id="365833158">
              <w:marLeft w:val="0"/>
              <w:marRight w:val="0"/>
              <w:marTop w:val="0"/>
              <w:marBottom w:val="0"/>
              <w:divBdr>
                <w:top w:val="none" w:sz="0" w:space="0" w:color="auto"/>
                <w:left w:val="none" w:sz="0" w:space="0" w:color="auto"/>
                <w:bottom w:val="none" w:sz="0" w:space="0" w:color="auto"/>
                <w:right w:val="none" w:sz="0" w:space="0" w:color="auto"/>
              </w:divBdr>
            </w:div>
            <w:div w:id="1889561787">
              <w:marLeft w:val="0"/>
              <w:marRight w:val="0"/>
              <w:marTop w:val="0"/>
              <w:marBottom w:val="0"/>
              <w:divBdr>
                <w:top w:val="none" w:sz="0" w:space="0" w:color="auto"/>
                <w:left w:val="none" w:sz="0" w:space="0" w:color="auto"/>
                <w:bottom w:val="none" w:sz="0" w:space="0" w:color="auto"/>
                <w:right w:val="none" w:sz="0" w:space="0" w:color="auto"/>
              </w:divBdr>
            </w:div>
            <w:div w:id="1557429908">
              <w:marLeft w:val="0"/>
              <w:marRight w:val="0"/>
              <w:marTop w:val="0"/>
              <w:marBottom w:val="0"/>
              <w:divBdr>
                <w:top w:val="none" w:sz="0" w:space="0" w:color="auto"/>
                <w:left w:val="none" w:sz="0" w:space="0" w:color="auto"/>
                <w:bottom w:val="none" w:sz="0" w:space="0" w:color="auto"/>
                <w:right w:val="none" w:sz="0" w:space="0" w:color="auto"/>
              </w:divBdr>
            </w:div>
            <w:div w:id="493375813">
              <w:marLeft w:val="0"/>
              <w:marRight w:val="0"/>
              <w:marTop w:val="0"/>
              <w:marBottom w:val="0"/>
              <w:divBdr>
                <w:top w:val="none" w:sz="0" w:space="0" w:color="auto"/>
                <w:left w:val="none" w:sz="0" w:space="0" w:color="auto"/>
                <w:bottom w:val="none" w:sz="0" w:space="0" w:color="auto"/>
                <w:right w:val="none" w:sz="0" w:space="0" w:color="auto"/>
              </w:divBdr>
            </w:div>
            <w:div w:id="1654604213">
              <w:marLeft w:val="0"/>
              <w:marRight w:val="0"/>
              <w:marTop w:val="0"/>
              <w:marBottom w:val="0"/>
              <w:divBdr>
                <w:top w:val="none" w:sz="0" w:space="0" w:color="auto"/>
                <w:left w:val="none" w:sz="0" w:space="0" w:color="auto"/>
                <w:bottom w:val="none" w:sz="0" w:space="0" w:color="auto"/>
                <w:right w:val="none" w:sz="0" w:space="0" w:color="auto"/>
              </w:divBdr>
            </w:div>
            <w:div w:id="1769275406">
              <w:marLeft w:val="0"/>
              <w:marRight w:val="0"/>
              <w:marTop w:val="0"/>
              <w:marBottom w:val="0"/>
              <w:divBdr>
                <w:top w:val="none" w:sz="0" w:space="0" w:color="auto"/>
                <w:left w:val="none" w:sz="0" w:space="0" w:color="auto"/>
                <w:bottom w:val="none" w:sz="0" w:space="0" w:color="auto"/>
                <w:right w:val="none" w:sz="0" w:space="0" w:color="auto"/>
              </w:divBdr>
            </w:div>
            <w:div w:id="693265173">
              <w:marLeft w:val="0"/>
              <w:marRight w:val="0"/>
              <w:marTop w:val="0"/>
              <w:marBottom w:val="0"/>
              <w:divBdr>
                <w:top w:val="none" w:sz="0" w:space="0" w:color="auto"/>
                <w:left w:val="none" w:sz="0" w:space="0" w:color="auto"/>
                <w:bottom w:val="none" w:sz="0" w:space="0" w:color="auto"/>
                <w:right w:val="none" w:sz="0" w:space="0" w:color="auto"/>
              </w:divBdr>
            </w:div>
            <w:div w:id="859005647">
              <w:marLeft w:val="0"/>
              <w:marRight w:val="0"/>
              <w:marTop w:val="0"/>
              <w:marBottom w:val="0"/>
              <w:divBdr>
                <w:top w:val="none" w:sz="0" w:space="0" w:color="auto"/>
                <w:left w:val="none" w:sz="0" w:space="0" w:color="auto"/>
                <w:bottom w:val="none" w:sz="0" w:space="0" w:color="auto"/>
                <w:right w:val="none" w:sz="0" w:space="0" w:color="auto"/>
              </w:divBdr>
            </w:div>
            <w:div w:id="1095901089">
              <w:marLeft w:val="0"/>
              <w:marRight w:val="0"/>
              <w:marTop w:val="0"/>
              <w:marBottom w:val="0"/>
              <w:divBdr>
                <w:top w:val="none" w:sz="0" w:space="0" w:color="auto"/>
                <w:left w:val="none" w:sz="0" w:space="0" w:color="auto"/>
                <w:bottom w:val="none" w:sz="0" w:space="0" w:color="auto"/>
                <w:right w:val="none" w:sz="0" w:space="0" w:color="auto"/>
              </w:divBdr>
            </w:div>
            <w:div w:id="37291617">
              <w:marLeft w:val="0"/>
              <w:marRight w:val="0"/>
              <w:marTop w:val="0"/>
              <w:marBottom w:val="0"/>
              <w:divBdr>
                <w:top w:val="none" w:sz="0" w:space="0" w:color="auto"/>
                <w:left w:val="none" w:sz="0" w:space="0" w:color="auto"/>
                <w:bottom w:val="none" w:sz="0" w:space="0" w:color="auto"/>
                <w:right w:val="none" w:sz="0" w:space="0" w:color="auto"/>
              </w:divBdr>
            </w:div>
            <w:div w:id="1307658818">
              <w:marLeft w:val="0"/>
              <w:marRight w:val="0"/>
              <w:marTop w:val="0"/>
              <w:marBottom w:val="0"/>
              <w:divBdr>
                <w:top w:val="none" w:sz="0" w:space="0" w:color="auto"/>
                <w:left w:val="none" w:sz="0" w:space="0" w:color="auto"/>
                <w:bottom w:val="none" w:sz="0" w:space="0" w:color="auto"/>
                <w:right w:val="none" w:sz="0" w:space="0" w:color="auto"/>
              </w:divBdr>
            </w:div>
            <w:div w:id="1628581090">
              <w:marLeft w:val="0"/>
              <w:marRight w:val="0"/>
              <w:marTop w:val="0"/>
              <w:marBottom w:val="0"/>
              <w:divBdr>
                <w:top w:val="none" w:sz="0" w:space="0" w:color="auto"/>
                <w:left w:val="none" w:sz="0" w:space="0" w:color="auto"/>
                <w:bottom w:val="none" w:sz="0" w:space="0" w:color="auto"/>
                <w:right w:val="none" w:sz="0" w:space="0" w:color="auto"/>
              </w:divBdr>
            </w:div>
            <w:div w:id="1858620743">
              <w:marLeft w:val="0"/>
              <w:marRight w:val="0"/>
              <w:marTop w:val="0"/>
              <w:marBottom w:val="0"/>
              <w:divBdr>
                <w:top w:val="none" w:sz="0" w:space="0" w:color="auto"/>
                <w:left w:val="none" w:sz="0" w:space="0" w:color="auto"/>
                <w:bottom w:val="none" w:sz="0" w:space="0" w:color="auto"/>
                <w:right w:val="none" w:sz="0" w:space="0" w:color="auto"/>
              </w:divBdr>
            </w:div>
            <w:div w:id="1047028723">
              <w:marLeft w:val="0"/>
              <w:marRight w:val="0"/>
              <w:marTop w:val="0"/>
              <w:marBottom w:val="0"/>
              <w:divBdr>
                <w:top w:val="none" w:sz="0" w:space="0" w:color="auto"/>
                <w:left w:val="none" w:sz="0" w:space="0" w:color="auto"/>
                <w:bottom w:val="none" w:sz="0" w:space="0" w:color="auto"/>
                <w:right w:val="none" w:sz="0" w:space="0" w:color="auto"/>
              </w:divBdr>
            </w:div>
            <w:div w:id="2028479306">
              <w:marLeft w:val="0"/>
              <w:marRight w:val="0"/>
              <w:marTop w:val="0"/>
              <w:marBottom w:val="0"/>
              <w:divBdr>
                <w:top w:val="none" w:sz="0" w:space="0" w:color="auto"/>
                <w:left w:val="none" w:sz="0" w:space="0" w:color="auto"/>
                <w:bottom w:val="none" w:sz="0" w:space="0" w:color="auto"/>
                <w:right w:val="none" w:sz="0" w:space="0" w:color="auto"/>
              </w:divBdr>
            </w:div>
            <w:div w:id="1346714263">
              <w:marLeft w:val="0"/>
              <w:marRight w:val="0"/>
              <w:marTop w:val="0"/>
              <w:marBottom w:val="0"/>
              <w:divBdr>
                <w:top w:val="none" w:sz="0" w:space="0" w:color="auto"/>
                <w:left w:val="none" w:sz="0" w:space="0" w:color="auto"/>
                <w:bottom w:val="none" w:sz="0" w:space="0" w:color="auto"/>
                <w:right w:val="none" w:sz="0" w:space="0" w:color="auto"/>
              </w:divBdr>
            </w:div>
            <w:div w:id="989480305">
              <w:marLeft w:val="0"/>
              <w:marRight w:val="0"/>
              <w:marTop w:val="0"/>
              <w:marBottom w:val="0"/>
              <w:divBdr>
                <w:top w:val="none" w:sz="0" w:space="0" w:color="auto"/>
                <w:left w:val="none" w:sz="0" w:space="0" w:color="auto"/>
                <w:bottom w:val="none" w:sz="0" w:space="0" w:color="auto"/>
                <w:right w:val="none" w:sz="0" w:space="0" w:color="auto"/>
              </w:divBdr>
            </w:div>
            <w:div w:id="793056146">
              <w:marLeft w:val="0"/>
              <w:marRight w:val="0"/>
              <w:marTop w:val="0"/>
              <w:marBottom w:val="0"/>
              <w:divBdr>
                <w:top w:val="none" w:sz="0" w:space="0" w:color="auto"/>
                <w:left w:val="none" w:sz="0" w:space="0" w:color="auto"/>
                <w:bottom w:val="none" w:sz="0" w:space="0" w:color="auto"/>
                <w:right w:val="none" w:sz="0" w:space="0" w:color="auto"/>
              </w:divBdr>
            </w:div>
            <w:div w:id="1436369617">
              <w:marLeft w:val="0"/>
              <w:marRight w:val="0"/>
              <w:marTop w:val="0"/>
              <w:marBottom w:val="0"/>
              <w:divBdr>
                <w:top w:val="none" w:sz="0" w:space="0" w:color="auto"/>
                <w:left w:val="none" w:sz="0" w:space="0" w:color="auto"/>
                <w:bottom w:val="none" w:sz="0" w:space="0" w:color="auto"/>
                <w:right w:val="none" w:sz="0" w:space="0" w:color="auto"/>
              </w:divBdr>
            </w:div>
            <w:div w:id="1843080820">
              <w:marLeft w:val="0"/>
              <w:marRight w:val="0"/>
              <w:marTop w:val="0"/>
              <w:marBottom w:val="0"/>
              <w:divBdr>
                <w:top w:val="none" w:sz="0" w:space="0" w:color="auto"/>
                <w:left w:val="none" w:sz="0" w:space="0" w:color="auto"/>
                <w:bottom w:val="none" w:sz="0" w:space="0" w:color="auto"/>
                <w:right w:val="none" w:sz="0" w:space="0" w:color="auto"/>
              </w:divBdr>
            </w:div>
            <w:div w:id="728502976">
              <w:marLeft w:val="0"/>
              <w:marRight w:val="0"/>
              <w:marTop w:val="0"/>
              <w:marBottom w:val="0"/>
              <w:divBdr>
                <w:top w:val="none" w:sz="0" w:space="0" w:color="auto"/>
                <w:left w:val="none" w:sz="0" w:space="0" w:color="auto"/>
                <w:bottom w:val="none" w:sz="0" w:space="0" w:color="auto"/>
                <w:right w:val="none" w:sz="0" w:space="0" w:color="auto"/>
              </w:divBdr>
            </w:div>
            <w:div w:id="1632204693">
              <w:marLeft w:val="0"/>
              <w:marRight w:val="0"/>
              <w:marTop w:val="0"/>
              <w:marBottom w:val="0"/>
              <w:divBdr>
                <w:top w:val="none" w:sz="0" w:space="0" w:color="auto"/>
                <w:left w:val="none" w:sz="0" w:space="0" w:color="auto"/>
                <w:bottom w:val="none" w:sz="0" w:space="0" w:color="auto"/>
                <w:right w:val="none" w:sz="0" w:space="0" w:color="auto"/>
              </w:divBdr>
            </w:div>
            <w:div w:id="1204637811">
              <w:marLeft w:val="0"/>
              <w:marRight w:val="0"/>
              <w:marTop w:val="0"/>
              <w:marBottom w:val="0"/>
              <w:divBdr>
                <w:top w:val="none" w:sz="0" w:space="0" w:color="auto"/>
                <w:left w:val="none" w:sz="0" w:space="0" w:color="auto"/>
                <w:bottom w:val="none" w:sz="0" w:space="0" w:color="auto"/>
                <w:right w:val="none" w:sz="0" w:space="0" w:color="auto"/>
              </w:divBdr>
            </w:div>
            <w:div w:id="1496339098">
              <w:marLeft w:val="0"/>
              <w:marRight w:val="0"/>
              <w:marTop w:val="0"/>
              <w:marBottom w:val="0"/>
              <w:divBdr>
                <w:top w:val="none" w:sz="0" w:space="0" w:color="auto"/>
                <w:left w:val="none" w:sz="0" w:space="0" w:color="auto"/>
                <w:bottom w:val="none" w:sz="0" w:space="0" w:color="auto"/>
                <w:right w:val="none" w:sz="0" w:space="0" w:color="auto"/>
              </w:divBdr>
            </w:div>
            <w:div w:id="13725628">
              <w:marLeft w:val="0"/>
              <w:marRight w:val="0"/>
              <w:marTop w:val="0"/>
              <w:marBottom w:val="0"/>
              <w:divBdr>
                <w:top w:val="none" w:sz="0" w:space="0" w:color="auto"/>
                <w:left w:val="none" w:sz="0" w:space="0" w:color="auto"/>
                <w:bottom w:val="none" w:sz="0" w:space="0" w:color="auto"/>
                <w:right w:val="none" w:sz="0" w:space="0" w:color="auto"/>
              </w:divBdr>
            </w:div>
            <w:div w:id="713042822">
              <w:marLeft w:val="0"/>
              <w:marRight w:val="0"/>
              <w:marTop w:val="0"/>
              <w:marBottom w:val="0"/>
              <w:divBdr>
                <w:top w:val="none" w:sz="0" w:space="0" w:color="auto"/>
                <w:left w:val="none" w:sz="0" w:space="0" w:color="auto"/>
                <w:bottom w:val="none" w:sz="0" w:space="0" w:color="auto"/>
                <w:right w:val="none" w:sz="0" w:space="0" w:color="auto"/>
              </w:divBdr>
            </w:div>
            <w:div w:id="905064824">
              <w:marLeft w:val="0"/>
              <w:marRight w:val="0"/>
              <w:marTop w:val="0"/>
              <w:marBottom w:val="0"/>
              <w:divBdr>
                <w:top w:val="none" w:sz="0" w:space="0" w:color="auto"/>
                <w:left w:val="none" w:sz="0" w:space="0" w:color="auto"/>
                <w:bottom w:val="none" w:sz="0" w:space="0" w:color="auto"/>
                <w:right w:val="none" w:sz="0" w:space="0" w:color="auto"/>
              </w:divBdr>
            </w:div>
            <w:div w:id="16013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978">
      <w:bodyDiv w:val="1"/>
      <w:marLeft w:val="0"/>
      <w:marRight w:val="0"/>
      <w:marTop w:val="0"/>
      <w:marBottom w:val="0"/>
      <w:divBdr>
        <w:top w:val="none" w:sz="0" w:space="0" w:color="auto"/>
        <w:left w:val="none" w:sz="0" w:space="0" w:color="auto"/>
        <w:bottom w:val="none" w:sz="0" w:space="0" w:color="auto"/>
        <w:right w:val="none" w:sz="0" w:space="0" w:color="auto"/>
      </w:divBdr>
      <w:divsChild>
        <w:div w:id="1009480841">
          <w:marLeft w:val="0"/>
          <w:marRight w:val="0"/>
          <w:marTop w:val="0"/>
          <w:marBottom w:val="240"/>
          <w:divBdr>
            <w:top w:val="none" w:sz="0" w:space="0" w:color="auto"/>
            <w:left w:val="none" w:sz="0" w:space="0" w:color="auto"/>
            <w:bottom w:val="none" w:sz="0" w:space="0" w:color="auto"/>
            <w:right w:val="none" w:sz="0" w:space="0" w:color="auto"/>
          </w:divBdr>
        </w:div>
      </w:divsChild>
    </w:div>
    <w:div w:id="1657103684">
      <w:bodyDiv w:val="1"/>
      <w:marLeft w:val="0"/>
      <w:marRight w:val="0"/>
      <w:marTop w:val="0"/>
      <w:marBottom w:val="0"/>
      <w:divBdr>
        <w:top w:val="none" w:sz="0" w:space="0" w:color="auto"/>
        <w:left w:val="none" w:sz="0" w:space="0" w:color="auto"/>
        <w:bottom w:val="none" w:sz="0" w:space="0" w:color="auto"/>
        <w:right w:val="none" w:sz="0" w:space="0" w:color="auto"/>
      </w:divBdr>
      <w:divsChild>
        <w:div w:id="1815872371">
          <w:marLeft w:val="0"/>
          <w:marRight w:val="0"/>
          <w:marTop w:val="0"/>
          <w:marBottom w:val="0"/>
          <w:divBdr>
            <w:top w:val="none" w:sz="0" w:space="0" w:color="auto"/>
            <w:left w:val="none" w:sz="0" w:space="0" w:color="auto"/>
            <w:bottom w:val="none" w:sz="0" w:space="0" w:color="auto"/>
            <w:right w:val="none" w:sz="0" w:space="0" w:color="auto"/>
          </w:divBdr>
          <w:divsChild>
            <w:div w:id="962347863">
              <w:marLeft w:val="0"/>
              <w:marRight w:val="0"/>
              <w:marTop w:val="0"/>
              <w:marBottom w:val="0"/>
              <w:divBdr>
                <w:top w:val="none" w:sz="0" w:space="0" w:color="auto"/>
                <w:left w:val="none" w:sz="0" w:space="0" w:color="auto"/>
                <w:bottom w:val="none" w:sz="0" w:space="0" w:color="auto"/>
                <w:right w:val="none" w:sz="0" w:space="0" w:color="auto"/>
              </w:divBdr>
            </w:div>
            <w:div w:id="95175573">
              <w:marLeft w:val="0"/>
              <w:marRight w:val="0"/>
              <w:marTop w:val="0"/>
              <w:marBottom w:val="0"/>
              <w:divBdr>
                <w:top w:val="none" w:sz="0" w:space="0" w:color="auto"/>
                <w:left w:val="none" w:sz="0" w:space="0" w:color="auto"/>
                <w:bottom w:val="none" w:sz="0" w:space="0" w:color="auto"/>
                <w:right w:val="none" w:sz="0" w:space="0" w:color="auto"/>
              </w:divBdr>
            </w:div>
            <w:div w:id="1511329395">
              <w:marLeft w:val="0"/>
              <w:marRight w:val="0"/>
              <w:marTop w:val="0"/>
              <w:marBottom w:val="0"/>
              <w:divBdr>
                <w:top w:val="none" w:sz="0" w:space="0" w:color="auto"/>
                <w:left w:val="none" w:sz="0" w:space="0" w:color="auto"/>
                <w:bottom w:val="none" w:sz="0" w:space="0" w:color="auto"/>
                <w:right w:val="none" w:sz="0" w:space="0" w:color="auto"/>
              </w:divBdr>
            </w:div>
            <w:div w:id="1370447298">
              <w:marLeft w:val="0"/>
              <w:marRight w:val="0"/>
              <w:marTop w:val="0"/>
              <w:marBottom w:val="0"/>
              <w:divBdr>
                <w:top w:val="none" w:sz="0" w:space="0" w:color="auto"/>
                <w:left w:val="none" w:sz="0" w:space="0" w:color="auto"/>
                <w:bottom w:val="none" w:sz="0" w:space="0" w:color="auto"/>
                <w:right w:val="none" w:sz="0" w:space="0" w:color="auto"/>
              </w:divBdr>
            </w:div>
            <w:div w:id="1932860404">
              <w:marLeft w:val="0"/>
              <w:marRight w:val="0"/>
              <w:marTop w:val="0"/>
              <w:marBottom w:val="0"/>
              <w:divBdr>
                <w:top w:val="none" w:sz="0" w:space="0" w:color="auto"/>
                <w:left w:val="none" w:sz="0" w:space="0" w:color="auto"/>
                <w:bottom w:val="none" w:sz="0" w:space="0" w:color="auto"/>
                <w:right w:val="none" w:sz="0" w:space="0" w:color="auto"/>
              </w:divBdr>
            </w:div>
            <w:div w:id="1939558643">
              <w:marLeft w:val="0"/>
              <w:marRight w:val="0"/>
              <w:marTop w:val="0"/>
              <w:marBottom w:val="0"/>
              <w:divBdr>
                <w:top w:val="none" w:sz="0" w:space="0" w:color="auto"/>
                <w:left w:val="none" w:sz="0" w:space="0" w:color="auto"/>
                <w:bottom w:val="none" w:sz="0" w:space="0" w:color="auto"/>
                <w:right w:val="none" w:sz="0" w:space="0" w:color="auto"/>
              </w:divBdr>
            </w:div>
            <w:div w:id="487984969">
              <w:marLeft w:val="0"/>
              <w:marRight w:val="0"/>
              <w:marTop w:val="0"/>
              <w:marBottom w:val="0"/>
              <w:divBdr>
                <w:top w:val="none" w:sz="0" w:space="0" w:color="auto"/>
                <w:left w:val="none" w:sz="0" w:space="0" w:color="auto"/>
                <w:bottom w:val="none" w:sz="0" w:space="0" w:color="auto"/>
                <w:right w:val="none" w:sz="0" w:space="0" w:color="auto"/>
              </w:divBdr>
            </w:div>
            <w:div w:id="2046560919">
              <w:marLeft w:val="0"/>
              <w:marRight w:val="0"/>
              <w:marTop w:val="0"/>
              <w:marBottom w:val="0"/>
              <w:divBdr>
                <w:top w:val="none" w:sz="0" w:space="0" w:color="auto"/>
                <w:left w:val="none" w:sz="0" w:space="0" w:color="auto"/>
                <w:bottom w:val="none" w:sz="0" w:space="0" w:color="auto"/>
                <w:right w:val="none" w:sz="0" w:space="0" w:color="auto"/>
              </w:divBdr>
            </w:div>
            <w:div w:id="1387029103">
              <w:marLeft w:val="0"/>
              <w:marRight w:val="0"/>
              <w:marTop w:val="0"/>
              <w:marBottom w:val="0"/>
              <w:divBdr>
                <w:top w:val="none" w:sz="0" w:space="0" w:color="auto"/>
                <w:left w:val="none" w:sz="0" w:space="0" w:color="auto"/>
                <w:bottom w:val="none" w:sz="0" w:space="0" w:color="auto"/>
                <w:right w:val="none" w:sz="0" w:space="0" w:color="auto"/>
              </w:divBdr>
            </w:div>
            <w:div w:id="1533761056">
              <w:marLeft w:val="0"/>
              <w:marRight w:val="0"/>
              <w:marTop w:val="0"/>
              <w:marBottom w:val="0"/>
              <w:divBdr>
                <w:top w:val="none" w:sz="0" w:space="0" w:color="auto"/>
                <w:left w:val="none" w:sz="0" w:space="0" w:color="auto"/>
                <w:bottom w:val="none" w:sz="0" w:space="0" w:color="auto"/>
                <w:right w:val="none" w:sz="0" w:space="0" w:color="auto"/>
              </w:divBdr>
            </w:div>
            <w:div w:id="855922001">
              <w:marLeft w:val="0"/>
              <w:marRight w:val="0"/>
              <w:marTop w:val="0"/>
              <w:marBottom w:val="0"/>
              <w:divBdr>
                <w:top w:val="none" w:sz="0" w:space="0" w:color="auto"/>
                <w:left w:val="none" w:sz="0" w:space="0" w:color="auto"/>
                <w:bottom w:val="none" w:sz="0" w:space="0" w:color="auto"/>
                <w:right w:val="none" w:sz="0" w:space="0" w:color="auto"/>
              </w:divBdr>
            </w:div>
            <w:div w:id="414013817">
              <w:marLeft w:val="0"/>
              <w:marRight w:val="0"/>
              <w:marTop w:val="0"/>
              <w:marBottom w:val="0"/>
              <w:divBdr>
                <w:top w:val="none" w:sz="0" w:space="0" w:color="auto"/>
                <w:left w:val="none" w:sz="0" w:space="0" w:color="auto"/>
                <w:bottom w:val="none" w:sz="0" w:space="0" w:color="auto"/>
                <w:right w:val="none" w:sz="0" w:space="0" w:color="auto"/>
              </w:divBdr>
            </w:div>
            <w:div w:id="733284706">
              <w:marLeft w:val="0"/>
              <w:marRight w:val="0"/>
              <w:marTop w:val="0"/>
              <w:marBottom w:val="0"/>
              <w:divBdr>
                <w:top w:val="none" w:sz="0" w:space="0" w:color="auto"/>
                <w:left w:val="none" w:sz="0" w:space="0" w:color="auto"/>
                <w:bottom w:val="none" w:sz="0" w:space="0" w:color="auto"/>
                <w:right w:val="none" w:sz="0" w:space="0" w:color="auto"/>
              </w:divBdr>
            </w:div>
            <w:div w:id="1862470323">
              <w:marLeft w:val="0"/>
              <w:marRight w:val="0"/>
              <w:marTop w:val="0"/>
              <w:marBottom w:val="0"/>
              <w:divBdr>
                <w:top w:val="none" w:sz="0" w:space="0" w:color="auto"/>
                <w:left w:val="none" w:sz="0" w:space="0" w:color="auto"/>
                <w:bottom w:val="none" w:sz="0" w:space="0" w:color="auto"/>
                <w:right w:val="none" w:sz="0" w:space="0" w:color="auto"/>
              </w:divBdr>
            </w:div>
            <w:div w:id="211844065">
              <w:marLeft w:val="0"/>
              <w:marRight w:val="0"/>
              <w:marTop w:val="0"/>
              <w:marBottom w:val="0"/>
              <w:divBdr>
                <w:top w:val="none" w:sz="0" w:space="0" w:color="auto"/>
                <w:left w:val="none" w:sz="0" w:space="0" w:color="auto"/>
                <w:bottom w:val="none" w:sz="0" w:space="0" w:color="auto"/>
                <w:right w:val="none" w:sz="0" w:space="0" w:color="auto"/>
              </w:divBdr>
            </w:div>
            <w:div w:id="294606011">
              <w:marLeft w:val="0"/>
              <w:marRight w:val="0"/>
              <w:marTop w:val="0"/>
              <w:marBottom w:val="0"/>
              <w:divBdr>
                <w:top w:val="none" w:sz="0" w:space="0" w:color="auto"/>
                <w:left w:val="none" w:sz="0" w:space="0" w:color="auto"/>
                <w:bottom w:val="none" w:sz="0" w:space="0" w:color="auto"/>
                <w:right w:val="none" w:sz="0" w:space="0" w:color="auto"/>
              </w:divBdr>
            </w:div>
            <w:div w:id="1030686535">
              <w:marLeft w:val="0"/>
              <w:marRight w:val="0"/>
              <w:marTop w:val="0"/>
              <w:marBottom w:val="0"/>
              <w:divBdr>
                <w:top w:val="none" w:sz="0" w:space="0" w:color="auto"/>
                <w:left w:val="none" w:sz="0" w:space="0" w:color="auto"/>
                <w:bottom w:val="none" w:sz="0" w:space="0" w:color="auto"/>
                <w:right w:val="none" w:sz="0" w:space="0" w:color="auto"/>
              </w:divBdr>
            </w:div>
            <w:div w:id="918947834">
              <w:marLeft w:val="0"/>
              <w:marRight w:val="0"/>
              <w:marTop w:val="0"/>
              <w:marBottom w:val="0"/>
              <w:divBdr>
                <w:top w:val="none" w:sz="0" w:space="0" w:color="auto"/>
                <w:left w:val="none" w:sz="0" w:space="0" w:color="auto"/>
                <w:bottom w:val="none" w:sz="0" w:space="0" w:color="auto"/>
                <w:right w:val="none" w:sz="0" w:space="0" w:color="auto"/>
              </w:divBdr>
            </w:div>
            <w:div w:id="144901776">
              <w:marLeft w:val="0"/>
              <w:marRight w:val="0"/>
              <w:marTop w:val="0"/>
              <w:marBottom w:val="0"/>
              <w:divBdr>
                <w:top w:val="none" w:sz="0" w:space="0" w:color="auto"/>
                <w:left w:val="none" w:sz="0" w:space="0" w:color="auto"/>
                <w:bottom w:val="none" w:sz="0" w:space="0" w:color="auto"/>
                <w:right w:val="none" w:sz="0" w:space="0" w:color="auto"/>
              </w:divBdr>
            </w:div>
            <w:div w:id="1013190183">
              <w:marLeft w:val="0"/>
              <w:marRight w:val="0"/>
              <w:marTop w:val="0"/>
              <w:marBottom w:val="0"/>
              <w:divBdr>
                <w:top w:val="none" w:sz="0" w:space="0" w:color="auto"/>
                <w:left w:val="none" w:sz="0" w:space="0" w:color="auto"/>
                <w:bottom w:val="none" w:sz="0" w:space="0" w:color="auto"/>
                <w:right w:val="none" w:sz="0" w:space="0" w:color="auto"/>
              </w:divBdr>
            </w:div>
            <w:div w:id="1941645430">
              <w:marLeft w:val="0"/>
              <w:marRight w:val="0"/>
              <w:marTop w:val="0"/>
              <w:marBottom w:val="0"/>
              <w:divBdr>
                <w:top w:val="none" w:sz="0" w:space="0" w:color="auto"/>
                <w:left w:val="none" w:sz="0" w:space="0" w:color="auto"/>
                <w:bottom w:val="none" w:sz="0" w:space="0" w:color="auto"/>
                <w:right w:val="none" w:sz="0" w:space="0" w:color="auto"/>
              </w:divBdr>
            </w:div>
            <w:div w:id="1237400131">
              <w:marLeft w:val="0"/>
              <w:marRight w:val="0"/>
              <w:marTop w:val="0"/>
              <w:marBottom w:val="0"/>
              <w:divBdr>
                <w:top w:val="none" w:sz="0" w:space="0" w:color="auto"/>
                <w:left w:val="none" w:sz="0" w:space="0" w:color="auto"/>
                <w:bottom w:val="none" w:sz="0" w:space="0" w:color="auto"/>
                <w:right w:val="none" w:sz="0" w:space="0" w:color="auto"/>
              </w:divBdr>
            </w:div>
            <w:div w:id="845021516">
              <w:marLeft w:val="0"/>
              <w:marRight w:val="0"/>
              <w:marTop w:val="0"/>
              <w:marBottom w:val="0"/>
              <w:divBdr>
                <w:top w:val="none" w:sz="0" w:space="0" w:color="auto"/>
                <w:left w:val="none" w:sz="0" w:space="0" w:color="auto"/>
                <w:bottom w:val="none" w:sz="0" w:space="0" w:color="auto"/>
                <w:right w:val="none" w:sz="0" w:space="0" w:color="auto"/>
              </w:divBdr>
            </w:div>
            <w:div w:id="1073695669">
              <w:marLeft w:val="0"/>
              <w:marRight w:val="0"/>
              <w:marTop w:val="0"/>
              <w:marBottom w:val="0"/>
              <w:divBdr>
                <w:top w:val="none" w:sz="0" w:space="0" w:color="auto"/>
                <w:left w:val="none" w:sz="0" w:space="0" w:color="auto"/>
                <w:bottom w:val="none" w:sz="0" w:space="0" w:color="auto"/>
                <w:right w:val="none" w:sz="0" w:space="0" w:color="auto"/>
              </w:divBdr>
            </w:div>
            <w:div w:id="266737848">
              <w:marLeft w:val="0"/>
              <w:marRight w:val="0"/>
              <w:marTop w:val="0"/>
              <w:marBottom w:val="0"/>
              <w:divBdr>
                <w:top w:val="none" w:sz="0" w:space="0" w:color="auto"/>
                <w:left w:val="none" w:sz="0" w:space="0" w:color="auto"/>
                <w:bottom w:val="none" w:sz="0" w:space="0" w:color="auto"/>
                <w:right w:val="none" w:sz="0" w:space="0" w:color="auto"/>
              </w:divBdr>
            </w:div>
            <w:div w:id="1483232739">
              <w:marLeft w:val="0"/>
              <w:marRight w:val="0"/>
              <w:marTop w:val="0"/>
              <w:marBottom w:val="0"/>
              <w:divBdr>
                <w:top w:val="none" w:sz="0" w:space="0" w:color="auto"/>
                <w:left w:val="none" w:sz="0" w:space="0" w:color="auto"/>
                <w:bottom w:val="none" w:sz="0" w:space="0" w:color="auto"/>
                <w:right w:val="none" w:sz="0" w:space="0" w:color="auto"/>
              </w:divBdr>
            </w:div>
            <w:div w:id="216281658">
              <w:marLeft w:val="0"/>
              <w:marRight w:val="0"/>
              <w:marTop w:val="0"/>
              <w:marBottom w:val="0"/>
              <w:divBdr>
                <w:top w:val="none" w:sz="0" w:space="0" w:color="auto"/>
                <w:left w:val="none" w:sz="0" w:space="0" w:color="auto"/>
                <w:bottom w:val="none" w:sz="0" w:space="0" w:color="auto"/>
                <w:right w:val="none" w:sz="0" w:space="0" w:color="auto"/>
              </w:divBdr>
            </w:div>
            <w:div w:id="1691636912">
              <w:marLeft w:val="0"/>
              <w:marRight w:val="0"/>
              <w:marTop w:val="0"/>
              <w:marBottom w:val="0"/>
              <w:divBdr>
                <w:top w:val="none" w:sz="0" w:space="0" w:color="auto"/>
                <w:left w:val="none" w:sz="0" w:space="0" w:color="auto"/>
                <w:bottom w:val="none" w:sz="0" w:space="0" w:color="auto"/>
                <w:right w:val="none" w:sz="0" w:space="0" w:color="auto"/>
              </w:divBdr>
            </w:div>
            <w:div w:id="305742189">
              <w:marLeft w:val="0"/>
              <w:marRight w:val="0"/>
              <w:marTop w:val="0"/>
              <w:marBottom w:val="0"/>
              <w:divBdr>
                <w:top w:val="none" w:sz="0" w:space="0" w:color="auto"/>
                <w:left w:val="none" w:sz="0" w:space="0" w:color="auto"/>
                <w:bottom w:val="none" w:sz="0" w:space="0" w:color="auto"/>
                <w:right w:val="none" w:sz="0" w:space="0" w:color="auto"/>
              </w:divBdr>
            </w:div>
            <w:div w:id="320356062">
              <w:marLeft w:val="0"/>
              <w:marRight w:val="0"/>
              <w:marTop w:val="0"/>
              <w:marBottom w:val="0"/>
              <w:divBdr>
                <w:top w:val="none" w:sz="0" w:space="0" w:color="auto"/>
                <w:left w:val="none" w:sz="0" w:space="0" w:color="auto"/>
                <w:bottom w:val="none" w:sz="0" w:space="0" w:color="auto"/>
                <w:right w:val="none" w:sz="0" w:space="0" w:color="auto"/>
              </w:divBdr>
            </w:div>
            <w:div w:id="1594432843">
              <w:marLeft w:val="0"/>
              <w:marRight w:val="0"/>
              <w:marTop w:val="0"/>
              <w:marBottom w:val="0"/>
              <w:divBdr>
                <w:top w:val="none" w:sz="0" w:space="0" w:color="auto"/>
                <w:left w:val="none" w:sz="0" w:space="0" w:color="auto"/>
                <w:bottom w:val="none" w:sz="0" w:space="0" w:color="auto"/>
                <w:right w:val="none" w:sz="0" w:space="0" w:color="auto"/>
              </w:divBdr>
            </w:div>
            <w:div w:id="1682194316">
              <w:marLeft w:val="0"/>
              <w:marRight w:val="0"/>
              <w:marTop w:val="0"/>
              <w:marBottom w:val="0"/>
              <w:divBdr>
                <w:top w:val="none" w:sz="0" w:space="0" w:color="auto"/>
                <w:left w:val="none" w:sz="0" w:space="0" w:color="auto"/>
                <w:bottom w:val="none" w:sz="0" w:space="0" w:color="auto"/>
                <w:right w:val="none" w:sz="0" w:space="0" w:color="auto"/>
              </w:divBdr>
            </w:div>
            <w:div w:id="1900438043">
              <w:marLeft w:val="0"/>
              <w:marRight w:val="0"/>
              <w:marTop w:val="0"/>
              <w:marBottom w:val="0"/>
              <w:divBdr>
                <w:top w:val="none" w:sz="0" w:space="0" w:color="auto"/>
                <w:left w:val="none" w:sz="0" w:space="0" w:color="auto"/>
                <w:bottom w:val="none" w:sz="0" w:space="0" w:color="auto"/>
                <w:right w:val="none" w:sz="0" w:space="0" w:color="auto"/>
              </w:divBdr>
            </w:div>
            <w:div w:id="1301226085">
              <w:marLeft w:val="0"/>
              <w:marRight w:val="0"/>
              <w:marTop w:val="0"/>
              <w:marBottom w:val="0"/>
              <w:divBdr>
                <w:top w:val="none" w:sz="0" w:space="0" w:color="auto"/>
                <w:left w:val="none" w:sz="0" w:space="0" w:color="auto"/>
                <w:bottom w:val="none" w:sz="0" w:space="0" w:color="auto"/>
                <w:right w:val="none" w:sz="0" w:space="0" w:color="auto"/>
              </w:divBdr>
            </w:div>
            <w:div w:id="201794471">
              <w:marLeft w:val="0"/>
              <w:marRight w:val="0"/>
              <w:marTop w:val="0"/>
              <w:marBottom w:val="0"/>
              <w:divBdr>
                <w:top w:val="none" w:sz="0" w:space="0" w:color="auto"/>
                <w:left w:val="none" w:sz="0" w:space="0" w:color="auto"/>
                <w:bottom w:val="none" w:sz="0" w:space="0" w:color="auto"/>
                <w:right w:val="none" w:sz="0" w:space="0" w:color="auto"/>
              </w:divBdr>
            </w:div>
            <w:div w:id="1443652438">
              <w:marLeft w:val="0"/>
              <w:marRight w:val="0"/>
              <w:marTop w:val="0"/>
              <w:marBottom w:val="0"/>
              <w:divBdr>
                <w:top w:val="none" w:sz="0" w:space="0" w:color="auto"/>
                <w:left w:val="none" w:sz="0" w:space="0" w:color="auto"/>
                <w:bottom w:val="none" w:sz="0" w:space="0" w:color="auto"/>
                <w:right w:val="none" w:sz="0" w:space="0" w:color="auto"/>
              </w:divBdr>
            </w:div>
            <w:div w:id="243564219">
              <w:marLeft w:val="0"/>
              <w:marRight w:val="0"/>
              <w:marTop w:val="0"/>
              <w:marBottom w:val="0"/>
              <w:divBdr>
                <w:top w:val="none" w:sz="0" w:space="0" w:color="auto"/>
                <w:left w:val="none" w:sz="0" w:space="0" w:color="auto"/>
                <w:bottom w:val="none" w:sz="0" w:space="0" w:color="auto"/>
                <w:right w:val="none" w:sz="0" w:space="0" w:color="auto"/>
              </w:divBdr>
            </w:div>
            <w:div w:id="2116056340">
              <w:marLeft w:val="0"/>
              <w:marRight w:val="0"/>
              <w:marTop w:val="0"/>
              <w:marBottom w:val="0"/>
              <w:divBdr>
                <w:top w:val="none" w:sz="0" w:space="0" w:color="auto"/>
                <w:left w:val="none" w:sz="0" w:space="0" w:color="auto"/>
                <w:bottom w:val="none" w:sz="0" w:space="0" w:color="auto"/>
                <w:right w:val="none" w:sz="0" w:space="0" w:color="auto"/>
              </w:divBdr>
            </w:div>
            <w:div w:id="657422263">
              <w:marLeft w:val="0"/>
              <w:marRight w:val="0"/>
              <w:marTop w:val="0"/>
              <w:marBottom w:val="0"/>
              <w:divBdr>
                <w:top w:val="none" w:sz="0" w:space="0" w:color="auto"/>
                <w:left w:val="none" w:sz="0" w:space="0" w:color="auto"/>
                <w:bottom w:val="none" w:sz="0" w:space="0" w:color="auto"/>
                <w:right w:val="none" w:sz="0" w:space="0" w:color="auto"/>
              </w:divBdr>
            </w:div>
            <w:div w:id="1150437769">
              <w:marLeft w:val="0"/>
              <w:marRight w:val="0"/>
              <w:marTop w:val="0"/>
              <w:marBottom w:val="0"/>
              <w:divBdr>
                <w:top w:val="none" w:sz="0" w:space="0" w:color="auto"/>
                <w:left w:val="none" w:sz="0" w:space="0" w:color="auto"/>
                <w:bottom w:val="none" w:sz="0" w:space="0" w:color="auto"/>
                <w:right w:val="none" w:sz="0" w:space="0" w:color="auto"/>
              </w:divBdr>
            </w:div>
            <w:div w:id="908420228">
              <w:marLeft w:val="0"/>
              <w:marRight w:val="0"/>
              <w:marTop w:val="0"/>
              <w:marBottom w:val="0"/>
              <w:divBdr>
                <w:top w:val="none" w:sz="0" w:space="0" w:color="auto"/>
                <w:left w:val="none" w:sz="0" w:space="0" w:color="auto"/>
                <w:bottom w:val="none" w:sz="0" w:space="0" w:color="auto"/>
                <w:right w:val="none" w:sz="0" w:space="0" w:color="auto"/>
              </w:divBdr>
            </w:div>
            <w:div w:id="1291084090">
              <w:marLeft w:val="0"/>
              <w:marRight w:val="0"/>
              <w:marTop w:val="0"/>
              <w:marBottom w:val="0"/>
              <w:divBdr>
                <w:top w:val="none" w:sz="0" w:space="0" w:color="auto"/>
                <w:left w:val="none" w:sz="0" w:space="0" w:color="auto"/>
                <w:bottom w:val="none" w:sz="0" w:space="0" w:color="auto"/>
                <w:right w:val="none" w:sz="0" w:space="0" w:color="auto"/>
              </w:divBdr>
            </w:div>
            <w:div w:id="456335497">
              <w:marLeft w:val="0"/>
              <w:marRight w:val="0"/>
              <w:marTop w:val="0"/>
              <w:marBottom w:val="0"/>
              <w:divBdr>
                <w:top w:val="none" w:sz="0" w:space="0" w:color="auto"/>
                <w:left w:val="none" w:sz="0" w:space="0" w:color="auto"/>
                <w:bottom w:val="none" w:sz="0" w:space="0" w:color="auto"/>
                <w:right w:val="none" w:sz="0" w:space="0" w:color="auto"/>
              </w:divBdr>
            </w:div>
            <w:div w:id="1136222667">
              <w:marLeft w:val="0"/>
              <w:marRight w:val="0"/>
              <w:marTop w:val="0"/>
              <w:marBottom w:val="0"/>
              <w:divBdr>
                <w:top w:val="none" w:sz="0" w:space="0" w:color="auto"/>
                <w:left w:val="none" w:sz="0" w:space="0" w:color="auto"/>
                <w:bottom w:val="none" w:sz="0" w:space="0" w:color="auto"/>
                <w:right w:val="none" w:sz="0" w:space="0" w:color="auto"/>
              </w:divBdr>
            </w:div>
            <w:div w:id="1349334854">
              <w:marLeft w:val="0"/>
              <w:marRight w:val="0"/>
              <w:marTop w:val="0"/>
              <w:marBottom w:val="0"/>
              <w:divBdr>
                <w:top w:val="none" w:sz="0" w:space="0" w:color="auto"/>
                <w:left w:val="none" w:sz="0" w:space="0" w:color="auto"/>
                <w:bottom w:val="none" w:sz="0" w:space="0" w:color="auto"/>
                <w:right w:val="none" w:sz="0" w:space="0" w:color="auto"/>
              </w:divBdr>
            </w:div>
            <w:div w:id="93480652">
              <w:marLeft w:val="0"/>
              <w:marRight w:val="0"/>
              <w:marTop w:val="0"/>
              <w:marBottom w:val="0"/>
              <w:divBdr>
                <w:top w:val="none" w:sz="0" w:space="0" w:color="auto"/>
                <w:left w:val="none" w:sz="0" w:space="0" w:color="auto"/>
                <w:bottom w:val="none" w:sz="0" w:space="0" w:color="auto"/>
                <w:right w:val="none" w:sz="0" w:space="0" w:color="auto"/>
              </w:divBdr>
            </w:div>
            <w:div w:id="1057244201">
              <w:marLeft w:val="0"/>
              <w:marRight w:val="0"/>
              <w:marTop w:val="0"/>
              <w:marBottom w:val="0"/>
              <w:divBdr>
                <w:top w:val="none" w:sz="0" w:space="0" w:color="auto"/>
                <w:left w:val="none" w:sz="0" w:space="0" w:color="auto"/>
                <w:bottom w:val="none" w:sz="0" w:space="0" w:color="auto"/>
                <w:right w:val="none" w:sz="0" w:space="0" w:color="auto"/>
              </w:divBdr>
            </w:div>
            <w:div w:id="2055494382">
              <w:marLeft w:val="0"/>
              <w:marRight w:val="0"/>
              <w:marTop w:val="0"/>
              <w:marBottom w:val="0"/>
              <w:divBdr>
                <w:top w:val="none" w:sz="0" w:space="0" w:color="auto"/>
                <w:left w:val="none" w:sz="0" w:space="0" w:color="auto"/>
                <w:bottom w:val="none" w:sz="0" w:space="0" w:color="auto"/>
                <w:right w:val="none" w:sz="0" w:space="0" w:color="auto"/>
              </w:divBdr>
            </w:div>
            <w:div w:id="280652014">
              <w:marLeft w:val="0"/>
              <w:marRight w:val="0"/>
              <w:marTop w:val="0"/>
              <w:marBottom w:val="0"/>
              <w:divBdr>
                <w:top w:val="none" w:sz="0" w:space="0" w:color="auto"/>
                <w:left w:val="none" w:sz="0" w:space="0" w:color="auto"/>
                <w:bottom w:val="none" w:sz="0" w:space="0" w:color="auto"/>
                <w:right w:val="none" w:sz="0" w:space="0" w:color="auto"/>
              </w:divBdr>
            </w:div>
            <w:div w:id="515926989">
              <w:marLeft w:val="0"/>
              <w:marRight w:val="0"/>
              <w:marTop w:val="0"/>
              <w:marBottom w:val="0"/>
              <w:divBdr>
                <w:top w:val="none" w:sz="0" w:space="0" w:color="auto"/>
                <w:left w:val="none" w:sz="0" w:space="0" w:color="auto"/>
                <w:bottom w:val="none" w:sz="0" w:space="0" w:color="auto"/>
                <w:right w:val="none" w:sz="0" w:space="0" w:color="auto"/>
              </w:divBdr>
            </w:div>
            <w:div w:id="1092704304">
              <w:marLeft w:val="0"/>
              <w:marRight w:val="0"/>
              <w:marTop w:val="0"/>
              <w:marBottom w:val="0"/>
              <w:divBdr>
                <w:top w:val="none" w:sz="0" w:space="0" w:color="auto"/>
                <w:left w:val="none" w:sz="0" w:space="0" w:color="auto"/>
                <w:bottom w:val="none" w:sz="0" w:space="0" w:color="auto"/>
                <w:right w:val="none" w:sz="0" w:space="0" w:color="auto"/>
              </w:divBdr>
            </w:div>
            <w:div w:id="1174998488">
              <w:marLeft w:val="0"/>
              <w:marRight w:val="0"/>
              <w:marTop w:val="0"/>
              <w:marBottom w:val="0"/>
              <w:divBdr>
                <w:top w:val="none" w:sz="0" w:space="0" w:color="auto"/>
                <w:left w:val="none" w:sz="0" w:space="0" w:color="auto"/>
                <w:bottom w:val="none" w:sz="0" w:space="0" w:color="auto"/>
                <w:right w:val="none" w:sz="0" w:space="0" w:color="auto"/>
              </w:divBdr>
            </w:div>
            <w:div w:id="387807000">
              <w:marLeft w:val="0"/>
              <w:marRight w:val="0"/>
              <w:marTop w:val="0"/>
              <w:marBottom w:val="0"/>
              <w:divBdr>
                <w:top w:val="none" w:sz="0" w:space="0" w:color="auto"/>
                <w:left w:val="none" w:sz="0" w:space="0" w:color="auto"/>
                <w:bottom w:val="none" w:sz="0" w:space="0" w:color="auto"/>
                <w:right w:val="none" w:sz="0" w:space="0" w:color="auto"/>
              </w:divBdr>
            </w:div>
            <w:div w:id="2018268294">
              <w:marLeft w:val="0"/>
              <w:marRight w:val="0"/>
              <w:marTop w:val="0"/>
              <w:marBottom w:val="0"/>
              <w:divBdr>
                <w:top w:val="none" w:sz="0" w:space="0" w:color="auto"/>
                <w:left w:val="none" w:sz="0" w:space="0" w:color="auto"/>
                <w:bottom w:val="none" w:sz="0" w:space="0" w:color="auto"/>
                <w:right w:val="none" w:sz="0" w:space="0" w:color="auto"/>
              </w:divBdr>
            </w:div>
            <w:div w:id="708650430">
              <w:marLeft w:val="0"/>
              <w:marRight w:val="0"/>
              <w:marTop w:val="0"/>
              <w:marBottom w:val="0"/>
              <w:divBdr>
                <w:top w:val="none" w:sz="0" w:space="0" w:color="auto"/>
                <w:left w:val="none" w:sz="0" w:space="0" w:color="auto"/>
                <w:bottom w:val="none" w:sz="0" w:space="0" w:color="auto"/>
                <w:right w:val="none" w:sz="0" w:space="0" w:color="auto"/>
              </w:divBdr>
            </w:div>
            <w:div w:id="173883315">
              <w:marLeft w:val="0"/>
              <w:marRight w:val="0"/>
              <w:marTop w:val="0"/>
              <w:marBottom w:val="0"/>
              <w:divBdr>
                <w:top w:val="none" w:sz="0" w:space="0" w:color="auto"/>
                <w:left w:val="none" w:sz="0" w:space="0" w:color="auto"/>
                <w:bottom w:val="none" w:sz="0" w:space="0" w:color="auto"/>
                <w:right w:val="none" w:sz="0" w:space="0" w:color="auto"/>
              </w:divBdr>
            </w:div>
            <w:div w:id="1049110648">
              <w:marLeft w:val="0"/>
              <w:marRight w:val="0"/>
              <w:marTop w:val="0"/>
              <w:marBottom w:val="0"/>
              <w:divBdr>
                <w:top w:val="none" w:sz="0" w:space="0" w:color="auto"/>
                <w:left w:val="none" w:sz="0" w:space="0" w:color="auto"/>
                <w:bottom w:val="none" w:sz="0" w:space="0" w:color="auto"/>
                <w:right w:val="none" w:sz="0" w:space="0" w:color="auto"/>
              </w:divBdr>
            </w:div>
            <w:div w:id="146292404">
              <w:marLeft w:val="0"/>
              <w:marRight w:val="0"/>
              <w:marTop w:val="0"/>
              <w:marBottom w:val="0"/>
              <w:divBdr>
                <w:top w:val="none" w:sz="0" w:space="0" w:color="auto"/>
                <w:left w:val="none" w:sz="0" w:space="0" w:color="auto"/>
                <w:bottom w:val="none" w:sz="0" w:space="0" w:color="auto"/>
                <w:right w:val="none" w:sz="0" w:space="0" w:color="auto"/>
              </w:divBdr>
            </w:div>
            <w:div w:id="468403661">
              <w:marLeft w:val="0"/>
              <w:marRight w:val="0"/>
              <w:marTop w:val="0"/>
              <w:marBottom w:val="0"/>
              <w:divBdr>
                <w:top w:val="none" w:sz="0" w:space="0" w:color="auto"/>
                <w:left w:val="none" w:sz="0" w:space="0" w:color="auto"/>
                <w:bottom w:val="none" w:sz="0" w:space="0" w:color="auto"/>
                <w:right w:val="none" w:sz="0" w:space="0" w:color="auto"/>
              </w:divBdr>
            </w:div>
            <w:div w:id="1396852094">
              <w:marLeft w:val="0"/>
              <w:marRight w:val="0"/>
              <w:marTop w:val="0"/>
              <w:marBottom w:val="0"/>
              <w:divBdr>
                <w:top w:val="none" w:sz="0" w:space="0" w:color="auto"/>
                <w:left w:val="none" w:sz="0" w:space="0" w:color="auto"/>
                <w:bottom w:val="none" w:sz="0" w:space="0" w:color="auto"/>
                <w:right w:val="none" w:sz="0" w:space="0" w:color="auto"/>
              </w:divBdr>
            </w:div>
            <w:div w:id="133180177">
              <w:marLeft w:val="0"/>
              <w:marRight w:val="0"/>
              <w:marTop w:val="0"/>
              <w:marBottom w:val="0"/>
              <w:divBdr>
                <w:top w:val="none" w:sz="0" w:space="0" w:color="auto"/>
                <w:left w:val="none" w:sz="0" w:space="0" w:color="auto"/>
                <w:bottom w:val="none" w:sz="0" w:space="0" w:color="auto"/>
                <w:right w:val="none" w:sz="0" w:space="0" w:color="auto"/>
              </w:divBdr>
            </w:div>
            <w:div w:id="898705543">
              <w:marLeft w:val="0"/>
              <w:marRight w:val="0"/>
              <w:marTop w:val="0"/>
              <w:marBottom w:val="0"/>
              <w:divBdr>
                <w:top w:val="none" w:sz="0" w:space="0" w:color="auto"/>
                <w:left w:val="none" w:sz="0" w:space="0" w:color="auto"/>
                <w:bottom w:val="none" w:sz="0" w:space="0" w:color="auto"/>
                <w:right w:val="none" w:sz="0" w:space="0" w:color="auto"/>
              </w:divBdr>
            </w:div>
            <w:div w:id="1213079007">
              <w:marLeft w:val="0"/>
              <w:marRight w:val="0"/>
              <w:marTop w:val="0"/>
              <w:marBottom w:val="0"/>
              <w:divBdr>
                <w:top w:val="none" w:sz="0" w:space="0" w:color="auto"/>
                <w:left w:val="none" w:sz="0" w:space="0" w:color="auto"/>
                <w:bottom w:val="none" w:sz="0" w:space="0" w:color="auto"/>
                <w:right w:val="none" w:sz="0" w:space="0" w:color="auto"/>
              </w:divBdr>
            </w:div>
            <w:div w:id="1951816810">
              <w:marLeft w:val="0"/>
              <w:marRight w:val="0"/>
              <w:marTop w:val="0"/>
              <w:marBottom w:val="0"/>
              <w:divBdr>
                <w:top w:val="none" w:sz="0" w:space="0" w:color="auto"/>
                <w:left w:val="none" w:sz="0" w:space="0" w:color="auto"/>
                <w:bottom w:val="none" w:sz="0" w:space="0" w:color="auto"/>
                <w:right w:val="none" w:sz="0" w:space="0" w:color="auto"/>
              </w:divBdr>
            </w:div>
            <w:div w:id="1776048668">
              <w:marLeft w:val="0"/>
              <w:marRight w:val="0"/>
              <w:marTop w:val="0"/>
              <w:marBottom w:val="0"/>
              <w:divBdr>
                <w:top w:val="none" w:sz="0" w:space="0" w:color="auto"/>
                <w:left w:val="none" w:sz="0" w:space="0" w:color="auto"/>
                <w:bottom w:val="none" w:sz="0" w:space="0" w:color="auto"/>
                <w:right w:val="none" w:sz="0" w:space="0" w:color="auto"/>
              </w:divBdr>
            </w:div>
            <w:div w:id="421537241">
              <w:marLeft w:val="0"/>
              <w:marRight w:val="0"/>
              <w:marTop w:val="0"/>
              <w:marBottom w:val="0"/>
              <w:divBdr>
                <w:top w:val="none" w:sz="0" w:space="0" w:color="auto"/>
                <w:left w:val="none" w:sz="0" w:space="0" w:color="auto"/>
                <w:bottom w:val="none" w:sz="0" w:space="0" w:color="auto"/>
                <w:right w:val="none" w:sz="0" w:space="0" w:color="auto"/>
              </w:divBdr>
            </w:div>
            <w:div w:id="212816003">
              <w:marLeft w:val="0"/>
              <w:marRight w:val="0"/>
              <w:marTop w:val="0"/>
              <w:marBottom w:val="0"/>
              <w:divBdr>
                <w:top w:val="none" w:sz="0" w:space="0" w:color="auto"/>
                <w:left w:val="none" w:sz="0" w:space="0" w:color="auto"/>
                <w:bottom w:val="none" w:sz="0" w:space="0" w:color="auto"/>
                <w:right w:val="none" w:sz="0" w:space="0" w:color="auto"/>
              </w:divBdr>
            </w:div>
            <w:div w:id="1686856867">
              <w:marLeft w:val="0"/>
              <w:marRight w:val="0"/>
              <w:marTop w:val="0"/>
              <w:marBottom w:val="0"/>
              <w:divBdr>
                <w:top w:val="none" w:sz="0" w:space="0" w:color="auto"/>
                <w:left w:val="none" w:sz="0" w:space="0" w:color="auto"/>
                <w:bottom w:val="none" w:sz="0" w:space="0" w:color="auto"/>
                <w:right w:val="none" w:sz="0" w:space="0" w:color="auto"/>
              </w:divBdr>
            </w:div>
            <w:div w:id="1875340931">
              <w:marLeft w:val="0"/>
              <w:marRight w:val="0"/>
              <w:marTop w:val="0"/>
              <w:marBottom w:val="0"/>
              <w:divBdr>
                <w:top w:val="none" w:sz="0" w:space="0" w:color="auto"/>
                <w:left w:val="none" w:sz="0" w:space="0" w:color="auto"/>
                <w:bottom w:val="none" w:sz="0" w:space="0" w:color="auto"/>
                <w:right w:val="none" w:sz="0" w:space="0" w:color="auto"/>
              </w:divBdr>
            </w:div>
            <w:div w:id="1293053275">
              <w:marLeft w:val="0"/>
              <w:marRight w:val="0"/>
              <w:marTop w:val="0"/>
              <w:marBottom w:val="0"/>
              <w:divBdr>
                <w:top w:val="none" w:sz="0" w:space="0" w:color="auto"/>
                <w:left w:val="none" w:sz="0" w:space="0" w:color="auto"/>
                <w:bottom w:val="none" w:sz="0" w:space="0" w:color="auto"/>
                <w:right w:val="none" w:sz="0" w:space="0" w:color="auto"/>
              </w:divBdr>
            </w:div>
            <w:div w:id="19664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troscience.net/BIOS-programming-in-virtualbox.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troscience.net/BIOS-programming-in-virtualbo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D353-EA80-43D8-8B52-9CC567B2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Brent Farris</cp:lastModifiedBy>
  <cp:revision>2</cp:revision>
  <dcterms:created xsi:type="dcterms:W3CDTF">2022-06-12T18:50:00Z</dcterms:created>
  <dcterms:modified xsi:type="dcterms:W3CDTF">2022-06-12T18:50:00Z</dcterms:modified>
</cp:coreProperties>
</file>